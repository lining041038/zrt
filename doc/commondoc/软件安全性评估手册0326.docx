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574"/>
      </w:tblGrid>
      <w:tr w:rsidR="00A44767" w:rsidRPr="0044435D" w:rsidTr="000E2A86">
        <w:trPr>
          <w:trHeight w:val="13674"/>
        </w:trPr>
        <w:tc>
          <w:tcPr>
            <w:tcW w:w="9574" w:type="dxa"/>
          </w:tcPr>
          <w:tbl>
            <w:tblPr>
              <w:tblpPr w:leftFromText="180" w:rightFromText="180" w:vertAnchor="page" w:horzAnchor="margin" w:tblpXSpec="center" w:tblpY="2875"/>
              <w:tblOverlap w:val="never"/>
              <w:tblW w:w="0" w:type="auto"/>
              <w:tblBorders>
                <w:insideH w:val="single" w:sz="4" w:space="0" w:color="auto"/>
              </w:tblBorders>
              <w:tblLook w:val="0000" w:firstRow="0" w:lastRow="0" w:firstColumn="0" w:lastColumn="0" w:noHBand="0" w:noVBand="0"/>
            </w:tblPr>
            <w:tblGrid>
              <w:gridCol w:w="1440"/>
              <w:gridCol w:w="6782"/>
            </w:tblGrid>
            <w:tr w:rsidR="00A44767" w:rsidRPr="0044435D" w:rsidTr="000E2A86">
              <w:trPr>
                <w:trHeight w:val="889"/>
              </w:trPr>
              <w:tc>
                <w:tcPr>
                  <w:tcW w:w="1440" w:type="dxa"/>
                  <w:tcBorders>
                    <w:top w:val="nil"/>
                    <w:bottom w:val="nil"/>
                  </w:tcBorders>
                  <w:vAlign w:val="bottom"/>
                </w:tcPr>
                <w:p w:rsidR="00A44767" w:rsidRPr="008F2F2D" w:rsidRDefault="00A44767" w:rsidP="000E2A86">
                  <w:pPr>
                    <w:rPr>
                      <w:rStyle w:val="C503--of2"/>
                    </w:rPr>
                  </w:pPr>
                  <w:bookmarkStart w:id="0" w:name="_Toc215297579"/>
                  <w:bookmarkStart w:id="1" w:name="_Toc215556000"/>
                  <w:bookmarkStart w:id="2" w:name="_Toc242782211"/>
                  <w:bookmarkStart w:id="3" w:name="_Toc242857275"/>
                  <w:r w:rsidRPr="008F2F2D">
                    <w:rPr>
                      <w:rStyle w:val="C503--of2"/>
                      <w:rFonts w:hint="eastAsia"/>
                    </w:rPr>
                    <w:t>代</w:t>
                  </w:r>
                  <w:r w:rsidRPr="008F2F2D">
                    <w:rPr>
                      <w:rStyle w:val="C503--of2"/>
                      <w:rFonts w:hint="eastAsia"/>
                    </w:rPr>
                    <w:t xml:space="preserve"> </w:t>
                  </w:r>
                  <w:r w:rsidRPr="008F2F2D">
                    <w:rPr>
                      <w:rStyle w:val="C503--of2"/>
                      <w:rFonts w:hint="eastAsia"/>
                    </w:rPr>
                    <w:t>号</w:t>
                  </w:r>
                </w:p>
              </w:tc>
              <w:tc>
                <w:tcPr>
                  <w:tcW w:w="6782" w:type="dxa"/>
                  <w:vAlign w:val="bottom"/>
                </w:tcPr>
                <w:p w:rsidR="00A44767" w:rsidRPr="008F2F2D" w:rsidRDefault="00A44767" w:rsidP="008F2F2D">
                  <w:pPr>
                    <w:pStyle w:val="C503--of3"/>
                  </w:pPr>
                </w:p>
              </w:tc>
            </w:tr>
            <w:tr w:rsidR="001D481F" w:rsidRPr="0044435D" w:rsidTr="000E2A86">
              <w:trPr>
                <w:trHeight w:val="811"/>
              </w:trPr>
              <w:tc>
                <w:tcPr>
                  <w:tcW w:w="1440" w:type="dxa"/>
                  <w:tcBorders>
                    <w:top w:val="nil"/>
                    <w:bottom w:val="nil"/>
                  </w:tcBorders>
                  <w:vAlign w:val="bottom"/>
                </w:tcPr>
                <w:p w:rsidR="001D481F" w:rsidRPr="0044435D" w:rsidRDefault="001D481F" w:rsidP="001D481F">
                  <w:pPr>
                    <w:rPr>
                      <w:rStyle w:val="C503--of2"/>
                    </w:rPr>
                  </w:pPr>
                  <w:r w:rsidRPr="0044435D">
                    <w:rPr>
                      <w:rStyle w:val="C503--of2"/>
                      <w:rFonts w:hint="eastAsia"/>
                    </w:rPr>
                    <w:t>名</w:t>
                  </w:r>
                  <w:r w:rsidRPr="0044435D">
                    <w:rPr>
                      <w:rStyle w:val="C503--of2"/>
                      <w:rFonts w:hint="eastAsia"/>
                    </w:rPr>
                    <w:t xml:space="preserve"> </w:t>
                  </w:r>
                  <w:r w:rsidRPr="0044435D">
                    <w:rPr>
                      <w:rStyle w:val="C503--of2"/>
                      <w:rFonts w:hint="eastAsia"/>
                    </w:rPr>
                    <w:t>称</w:t>
                  </w:r>
                </w:p>
              </w:tc>
              <w:tc>
                <w:tcPr>
                  <w:tcW w:w="6782" w:type="dxa"/>
                  <w:tcBorders>
                    <w:bottom w:val="single" w:sz="4" w:space="0" w:color="auto"/>
                  </w:tcBorders>
                  <w:vAlign w:val="bottom"/>
                </w:tcPr>
                <w:p w:rsidR="001D481F" w:rsidRPr="00FE61B4" w:rsidRDefault="003D1113" w:rsidP="001D481F">
                  <w:pPr>
                    <w:pStyle w:val="C503--of3"/>
                    <w:rPr>
                      <w:kern w:val="2"/>
                    </w:rPr>
                  </w:pPr>
                  <w:r w:rsidRPr="003D1113">
                    <w:rPr>
                      <w:rFonts w:hint="eastAsia"/>
                      <w:kern w:val="2"/>
                    </w:rPr>
                    <w:t>软件安全性评估手册</w:t>
                  </w:r>
                </w:p>
              </w:tc>
            </w:tr>
            <w:tr w:rsidR="001D481F" w:rsidRPr="0044435D" w:rsidTr="000E2A86">
              <w:trPr>
                <w:trHeight w:val="811"/>
              </w:trPr>
              <w:tc>
                <w:tcPr>
                  <w:tcW w:w="1440" w:type="dxa"/>
                  <w:tcBorders>
                    <w:top w:val="nil"/>
                    <w:bottom w:val="nil"/>
                  </w:tcBorders>
                  <w:vAlign w:val="bottom"/>
                </w:tcPr>
                <w:p w:rsidR="001D481F" w:rsidRPr="0044435D" w:rsidRDefault="001D481F" w:rsidP="001D481F"/>
              </w:tc>
              <w:tc>
                <w:tcPr>
                  <w:tcW w:w="6782" w:type="dxa"/>
                  <w:tcBorders>
                    <w:bottom w:val="single" w:sz="4" w:space="0" w:color="auto"/>
                  </w:tcBorders>
                  <w:vAlign w:val="bottom"/>
                </w:tcPr>
                <w:p w:rsidR="001D481F" w:rsidRPr="00FE61B4" w:rsidRDefault="001D481F" w:rsidP="001D481F">
                  <w:pPr>
                    <w:pStyle w:val="C503--of3"/>
                    <w:rPr>
                      <w:kern w:val="2"/>
                    </w:rPr>
                  </w:pPr>
                </w:p>
              </w:tc>
            </w:tr>
          </w:tbl>
          <w:tbl>
            <w:tblPr>
              <w:tblpPr w:leftFromText="180" w:rightFromText="180" w:vertAnchor="page" w:horzAnchor="margin" w:tblpXSpec="center" w:tblpY="6115"/>
              <w:tblOverlap w:val="never"/>
              <w:tblW w:w="0" w:type="auto"/>
              <w:tblLook w:val="0000" w:firstRow="0" w:lastRow="0" w:firstColumn="0" w:lastColumn="0" w:noHBand="0" w:noVBand="0"/>
            </w:tblPr>
            <w:tblGrid>
              <w:gridCol w:w="1270"/>
              <w:gridCol w:w="4125"/>
            </w:tblGrid>
            <w:tr w:rsidR="00A44767" w:rsidRPr="0044435D" w:rsidTr="000E2A86">
              <w:trPr>
                <w:trHeight w:val="894"/>
              </w:trPr>
              <w:tc>
                <w:tcPr>
                  <w:tcW w:w="1270" w:type="dxa"/>
                  <w:vAlign w:val="bottom"/>
                </w:tcPr>
                <w:p w:rsidR="00A44767" w:rsidRPr="008F2F2D" w:rsidRDefault="00A44767" w:rsidP="008F2F2D">
                  <w:pPr>
                    <w:pStyle w:val="C503--of"/>
                  </w:pPr>
                  <w:r w:rsidRPr="008F2F2D">
                    <w:rPr>
                      <w:rFonts w:hint="eastAsia"/>
                    </w:rPr>
                    <w:t>单</w:t>
                  </w:r>
                  <w:r w:rsidRPr="008F2F2D">
                    <w:rPr>
                      <w:rFonts w:hint="eastAsia"/>
                    </w:rPr>
                    <w:t xml:space="preserve"> </w:t>
                  </w:r>
                  <w:r w:rsidRPr="008F2F2D">
                    <w:rPr>
                      <w:rFonts w:hint="eastAsia"/>
                    </w:rPr>
                    <w:t>位</w:t>
                  </w:r>
                </w:p>
              </w:tc>
              <w:tc>
                <w:tcPr>
                  <w:tcW w:w="4125" w:type="dxa"/>
                  <w:tcBorders>
                    <w:bottom w:val="single" w:sz="4" w:space="0" w:color="auto"/>
                  </w:tcBorders>
                  <w:vAlign w:val="bottom"/>
                </w:tcPr>
                <w:p w:rsidR="00A44767" w:rsidRPr="008F2F2D" w:rsidRDefault="00A44767" w:rsidP="008F2F2D">
                  <w:pPr>
                    <w:pStyle w:val="C503--of1"/>
                  </w:pPr>
                </w:p>
              </w:tc>
            </w:tr>
            <w:tr w:rsidR="00A44767" w:rsidRPr="0044435D" w:rsidTr="000E2A86">
              <w:trPr>
                <w:trHeight w:val="887"/>
              </w:trPr>
              <w:tc>
                <w:tcPr>
                  <w:tcW w:w="1270" w:type="dxa"/>
                  <w:vAlign w:val="bottom"/>
                </w:tcPr>
                <w:p w:rsidR="00A44767" w:rsidRPr="007456D0" w:rsidRDefault="00A44767" w:rsidP="008F2F2D">
                  <w:pPr>
                    <w:pStyle w:val="C503--of"/>
                  </w:pPr>
                  <w:r w:rsidRPr="007456D0">
                    <w:rPr>
                      <w:rFonts w:hint="eastAsia"/>
                    </w:rPr>
                    <w:t>编</w:t>
                  </w:r>
                  <w:r w:rsidRPr="007456D0">
                    <w:rPr>
                      <w:rFonts w:hint="eastAsia"/>
                    </w:rPr>
                    <w:t xml:space="preserve"> </w:t>
                  </w:r>
                  <w:r w:rsidRPr="007456D0">
                    <w:rPr>
                      <w:rFonts w:hint="eastAsia"/>
                    </w:rPr>
                    <w:t>写</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r w:rsidR="00A44767" w:rsidRPr="0044435D" w:rsidTr="000E2A86">
              <w:trPr>
                <w:trHeight w:val="889"/>
              </w:trPr>
              <w:tc>
                <w:tcPr>
                  <w:tcW w:w="1270" w:type="dxa"/>
                  <w:vAlign w:val="bottom"/>
                </w:tcPr>
                <w:p w:rsidR="00A44767" w:rsidRPr="007456D0" w:rsidRDefault="00A44767" w:rsidP="008F2F2D">
                  <w:pPr>
                    <w:pStyle w:val="C503--of"/>
                  </w:pPr>
                  <w:r w:rsidRPr="007456D0">
                    <w:rPr>
                      <w:rFonts w:hint="eastAsia"/>
                    </w:rPr>
                    <w:t>校</w:t>
                  </w:r>
                  <w:r w:rsidRPr="007456D0">
                    <w:rPr>
                      <w:rFonts w:hint="eastAsia"/>
                    </w:rPr>
                    <w:t xml:space="preserve"> </w:t>
                  </w:r>
                  <w:r w:rsidRPr="007456D0">
                    <w:rPr>
                      <w:rFonts w:hint="eastAsia"/>
                    </w:rPr>
                    <w:t>对</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r w:rsidR="00A44767" w:rsidRPr="0044435D" w:rsidTr="000E2A86">
              <w:trPr>
                <w:trHeight w:val="881"/>
              </w:trPr>
              <w:tc>
                <w:tcPr>
                  <w:tcW w:w="1270" w:type="dxa"/>
                  <w:vAlign w:val="bottom"/>
                </w:tcPr>
                <w:p w:rsidR="00A44767" w:rsidRPr="007456D0" w:rsidRDefault="00A44767" w:rsidP="008F2F2D">
                  <w:pPr>
                    <w:pStyle w:val="C503--of"/>
                  </w:pPr>
                  <w:r w:rsidRPr="007456D0">
                    <w:rPr>
                      <w:rFonts w:hint="eastAsia"/>
                    </w:rPr>
                    <w:t>审</w:t>
                  </w:r>
                  <w:r w:rsidRPr="007456D0">
                    <w:rPr>
                      <w:rFonts w:hint="eastAsia"/>
                    </w:rPr>
                    <w:t xml:space="preserve"> </w:t>
                  </w:r>
                  <w:r w:rsidRPr="007456D0">
                    <w:rPr>
                      <w:rFonts w:hint="eastAsia"/>
                    </w:rPr>
                    <w:t>核</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r w:rsidR="00A44767" w:rsidRPr="0044435D" w:rsidTr="000E2A86">
              <w:trPr>
                <w:trHeight w:val="879"/>
              </w:trPr>
              <w:tc>
                <w:tcPr>
                  <w:tcW w:w="1270" w:type="dxa"/>
                  <w:vAlign w:val="bottom"/>
                </w:tcPr>
                <w:p w:rsidR="00A44767" w:rsidRPr="007456D0" w:rsidRDefault="00A44767" w:rsidP="008F2F2D">
                  <w:pPr>
                    <w:pStyle w:val="C503--of"/>
                  </w:pPr>
                  <w:r w:rsidRPr="007456D0">
                    <w:rPr>
                      <w:rFonts w:hint="eastAsia"/>
                    </w:rPr>
                    <w:t>标</w:t>
                  </w:r>
                  <w:r w:rsidRPr="007456D0">
                    <w:rPr>
                      <w:rFonts w:hint="eastAsia"/>
                    </w:rPr>
                    <w:t xml:space="preserve"> </w:t>
                  </w:r>
                  <w:r w:rsidRPr="007456D0">
                    <w:rPr>
                      <w:rFonts w:hint="eastAsia"/>
                    </w:rPr>
                    <w:t>审</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r w:rsidR="00A44767" w:rsidRPr="0044435D" w:rsidTr="000E2A86">
              <w:trPr>
                <w:trHeight w:val="883"/>
              </w:trPr>
              <w:tc>
                <w:tcPr>
                  <w:tcW w:w="1270" w:type="dxa"/>
                  <w:vAlign w:val="bottom"/>
                </w:tcPr>
                <w:p w:rsidR="00A44767" w:rsidRPr="007456D0" w:rsidRDefault="00A44767" w:rsidP="008F2F2D">
                  <w:pPr>
                    <w:pStyle w:val="C503--of"/>
                  </w:pPr>
                  <w:r w:rsidRPr="007456D0">
                    <w:rPr>
                      <w:rFonts w:hint="eastAsia"/>
                    </w:rPr>
                    <w:t>批</w:t>
                  </w:r>
                  <w:r w:rsidRPr="007456D0">
                    <w:rPr>
                      <w:rFonts w:hint="eastAsia"/>
                    </w:rPr>
                    <w:t xml:space="preserve"> </w:t>
                  </w:r>
                  <w:r w:rsidRPr="007456D0">
                    <w:rPr>
                      <w:rFonts w:hint="eastAsia"/>
                    </w:rPr>
                    <w:t>准</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bl>
          <w:tbl>
            <w:tblPr>
              <w:tblpPr w:leftFromText="180" w:rightFromText="180" w:vertAnchor="text" w:horzAnchor="margin" w:tblpY="12300"/>
              <w:tblOverlap w:val="never"/>
              <w:tblW w:w="0" w:type="auto"/>
              <w:tblLook w:val="0000" w:firstRow="0" w:lastRow="0" w:firstColumn="0" w:lastColumn="0" w:noHBand="0" w:noVBand="0"/>
            </w:tblPr>
            <w:tblGrid>
              <w:gridCol w:w="9180"/>
            </w:tblGrid>
            <w:tr w:rsidR="00A44767" w:rsidRPr="0044435D" w:rsidTr="000E2A86">
              <w:trPr>
                <w:trHeight w:val="895"/>
              </w:trPr>
              <w:tc>
                <w:tcPr>
                  <w:tcW w:w="9180" w:type="dxa"/>
                </w:tcPr>
                <w:p w:rsidR="00A44767" w:rsidRPr="008F2F2D" w:rsidRDefault="00A44767" w:rsidP="008F2F2D">
                  <w:pPr>
                    <w:pStyle w:val="C503--2"/>
                  </w:pPr>
                  <w:r w:rsidRPr="008F2F2D">
                    <w:rPr>
                      <w:rFonts w:hint="eastAsia"/>
                    </w:rPr>
                    <w:t>航天</w:t>
                  </w:r>
                  <w:r w:rsidR="00CB243B" w:rsidRPr="008F2F2D">
                    <w:rPr>
                      <w:rFonts w:hint="eastAsia"/>
                    </w:rPr>
                    <w:t>恒星科技有限公司</w:t>
                  </w:r>
                </w:p>
              </w:tc>
            </w:tr>
          </w:tbl>
          <w:tbl>
            <w:tblPr>
              <w:tblpPr w:leftFromText="180" w:rightFromText="180" w:vertAnchor="text" w:horzAnchor="margin" w:tblpXSpec="right" w:tblpY="-345"/>
              <w:tblOverlap w:val="never"/>
              <w:tblW w:w="0" w:type="auto"/>
              <w:tblLook w:val="0000" w:firstRow="0" w:lastRow="0" w:firstColumn="0" w:lastColumn="0" w:noHBand="0" w:noVBand="0"/>
            </w:tblPr>
            <w:tblGrid>
              <w:gridCol w:w="1435"/>
              <w:gridCol w:w="2697"/>
            </w:tblGrid>
            <w:tr w:rsidR="00A44767" w:rsidRPr="0044435D" w:rsidTr="000E2A86">
              <w:trPr>
                <w:cantSplit/>
                <w:trHeight w:val="540"/>
              </w:trPr>
              <w:tc>
                <w:tcPr>
                  <w:tcW w:w="1435" w:type="dxa"/>
                  <w:vAlign w:val="bottom"/>
                </w:tcPr>
                <w:p w:rsidR="00A44767" w:rsidRPr="008F2F2D" w:rsidRDefault="00A44767" w:rsidP="000E2A86">
                  <w:pPr>
                    <w:rPr>
                      <w:rStyle w:val="C503--of0"/>
                    </w:rPr>
                  </w:pPr>
                  <w:r w:rsidRPr="008F2F2D">
                    <w:rPr>
                      <w:rStyle w:val="C503--of0"/>
                      <w:rFonts w:hint="eastAsia"/>
                    </w:rPr>
                    <w:t>编</w:t>
                  </w:r>
                  <w:r w:rsidRPr="008F2F2D">
                    <w:rPr>
                      <w:rStyle w:val="C503--of0"/>
                      <w:rFonts w:hint="eastAsia"/>
                    </w:rPr>
                    <w:t xml:space="preserve"> </w:t>
                  </w:r>
                  <w:r w:rsidRPr="008F2F2D">
                    <w:rPr>
                      <w:rStyle w:val="C503--of0"/>
                      <w:rFonts w:hint="eastAsia"/>
                    </w:rPr>
                    <w:t>号</w:t>
                  </w:r>
                </w:p>
              </w:tc>
              <w:tc>
                <w:tcPr>
                  <w:tcW w:w="2697" w:type="dxa"/>
                  <w:tcBorders>
                    <w:bottom w:val="single" w:sz="4" w:space="0" w:color="auto"/>
                  </w:tcBorders>
                  <w:vAlign w:val="bottom"/>
                </w:tcPr>
                <w:p w:rsidR="00A44767" w:rsidRPr="007456D0" w:rsidRDefault="00A44767" w:rsidP="00CB243B">
                  <w:pPr>
                    <w:pStyle w:val="C503--of4"/>
                  </w:pPr>
                </w:p>
              </w:tc>
            </w:tr>
            <w:tr w:rsidR="00A44767" w:rsidRPr="0044435D" w:rsidTr="000E2A86">
              <w:trPr>
                <w:cantSplit/>
                <w:trHeight w:val="703"/>
              </w:trPr>
              <w:tc>
                <w:tcPr>
                  <w:tcW w:w="1435" w:type="dxa"/>
                  <w:vAlign w:val="bottom"/>
                </w:tcPr>
                <w:p w:rsidR="00A44767" w:rsidRPr="0044435D" w:rsidRDefault="00A44767" w:rsidP="000E2A86">
                  <w:pPr>
                    <w:rPr>
                      <w:rStyle w:val="C503--of0"/>
                    </w:rPr>
                  </w:pPr>
                  <w:r w:rsidRPr="0044435D">
                    <w:rPr>
                      <w:rStyle w:val="C503--of0"/>
                      <w:rFonts w:hint="eastAsia"/>
                    </w:rPr>
                    <w:t>密</w:t>
                  </w:r>
                  <w:r w:rsidRPr="0044435D">
                    <w:rPr>
                      <w:rStyle w:val="C503--of0"/>
                      <w:rFonts w:hint="eastAsia"/>
                    </w:rPr>
                    <w:t xml:space="preserve"> </w:t>
                  </w:r>
                  <w:r w:rsidRPr="0044435D">
                    <w:rPr>
                      <w:rStyle w:val="C503--of0"/>
                      <w:rFonts w:hint="eastAsia"/>
                    </w:rPr>
                    <w:t>级</w:t>
                  </w:r>
                </w:p>
              </w:tc>
              <w:tc>
                <w:tcPr>
                  <w:tcW w:w="2697" w:type="dxa"/>
                  <w:tcBorders>
                    <w:top w:val="single" w:sz="4" w:space="0" w:color="auto"/>
                    <w:bottom w:val="single" w:sz="4" w:space="0" w:color="auto"/>
                  </w:tcBorders>
                  <w:vAlign w:val="bottom"/>
                </w:tcPr>
                <w:p w:rsidR="00A44767" w:rsidRPr="007456D0" w:rsidRDefault="00A44767" w:rsidP="000E2A86">
                  <w:pPr>
                    <w:pStyle w:val="C503--of4"/>
                  </w:pPr>
                </w:p>
              </w:tc>
            </w:tr>
            <w:tr w:rsidR="00A44767" w:rsidRPr="0044435D" w:rsidTr="000E2A86">
              <w:trPr>
                <w:cantSplit/>
                <w:trHeight w:val="709"/>
              </w:trPr>
              <w:tc>
                <w:tcPr>
                  <w:tcW w:w="1435" w:type="dxa"/>
                  <w:vAlign w:val="bottom"/>
                </w:tcPr>
                <w:p w:rsidR="00A44767" w:rsidRPr="0044435D" w:rsidRDefault="00A44767" w:rsidP="000E2A86">
                  <w:pPr>
                    <w:rPr>
                      <w:rStyle w:val="C503--of0"/>
                    </w:rPr>
                  </w:pPr>
                  <w:r w:rsidRPr="0044435D">
                    <w:rPr>
                      <w:rStyle w:val="C503--of0"/>
                      <w:rFonts w:hint="eastAsia"/>
                    </w:rPr>
                    <w:t>阶</w:t>
                  </w:r>
                  <w:r w:rsidRPr="0044435D">
                    <w:rPr>
                      <w:rStyle w:val="C503--of0"/>
                      <w:rFonts w:hint="eastAsia"/>
                    </w:rPr>
                    <w:t xml:space="preserve"> </w:t>
                  </w:r>
                  <w:r w:rsidRPr="0044435D">
                    <w:rPr>
                      <w:rStyle w:val="C503--of0"/>
                      <w:rFonts w:hint="eastAsia"/>
                    </w:rPr>
                    <w:t>段</w:t>
                  </w:r>
                </w:p>
              </w:tc>
              <w:tc>
                <w:tcPr>
                  <w:tcW w:w="2697" w:type="dxa"/>
                  <w:tcBorders>
                    <w:top w:val="single" w:sz="4" w:space="0" w:color="auto"/>
                    <w:bottom w:val="single" w:sz="4" w:space="0" w:color="auto"/>
                  </w:tcBorders>
                  <w:vAlign w:val="bottom"/>
                </w:tcPr>
                <w:p w:rsidR="00A44767" w:rsidRPr="007456D0" w:rsidRDefault="00A44767" w:rsidP="000E2A86">
                  <w:pPr>
                    <w:pStyle w:val="C503--of4"/>
                  </w:pPr>
                </w:p>
              </w:tc>
            </w:tr>
            <w:tr w:rsidR="00A44767" w:rsidRPr="0044435D" w:rsidTr="000E2A86">
              <w:trPr>
                <w:cantSplit/>
                <w:trHeight w:val="699"/>
              </w:trPr>
              <w:tc>
                <w:tcPr>
                  <w:tcW w:w="1435" w:type="dxa"/>
                  <w:vAlign w:val="bottom"/>
                </w:tcPr>
                <w:p w:rsidR="00A44767" w:rsidRPr="0044435D" w:rsidRDefault="00A44767" w:rsidP="000E2A86">
                  <w:pPr>
                    <w:rPr>
                      <w:rStyle w:val="C503--of0"/>
                    </w:rPr>
                  </w:pPr>
                  <w:r w:rsidRPr="0044435D">
                    <w:rPr>
                      <w:rStyle w:val="C503--of0"/>
                      <w:rFonts w:hint="eastAsia"/>
                    </w:rPr>
                    <w:t>页</w:t>
                  </w:r>
                  <w:r w:rsidRPr="0044435D">
                    <w:rPr>
                      <w:rStyle w:val="C503--of0"/>
                      <w:rFonts w:hint="eastAsia"/>
                    </w:rPr>
                    <w:t xml:space="preserve"> </w:t>
                  </w:r>
                  <w:r w:rsidRPr="0044435D">
                    <w:rPr>
                      <w:rStyle w:val="C503--of0"/>
                      <w:rFonts w:hint="eastAsia"/>
                    </w:rPr>
                    <w:t>数</w:t>
                  </w:r>
                </w:p>
              </w:tc>
              <w:tc>
                <w:tcPr>
                  <w:tcW w:w="2697" w:type="dxa"/>
                  <w:tcBorders>
                    <w:top w:val="single" w:sz="4" w:space="0" w:color="auto"/>
                    <w:bottom w:val="single" w:sz="4" w:space="0" w:color="auto"/>
                  </w:tcBorders>
                  <w:vAlign w:val="bottom"/>
                </w:tcPr>
                <w:p w:rsidR="00A44767" w:rsidRPr="00DE5049" w:rsidRDefault="00A44767" w:rsidP="00DE5049">
                  <w:pPr>
                    <w:pStyle w:val="C503--of4"/>
                  </w:pPr>
                </w:p>
              </w:tc>
            </w:tr>
          </w:tbl>
          <w:p w:rsidR="00A44767" w:rsidRPr="0044435D" w:rsidRDefault="000C44F9" w:rsidP="000E2A86">
            <w:r>
              <w:pict>
                <v:shapetype id="_x0000_t202" coordsize="21600,21600" o:spt="202" path="m,l,21600r21600,l21600,xe">
                  <v:stroke joinstyle="miter"/>
                  <v:path gradientshapeok="t" o:connecttype="rect"/>
                </v:shapetype>
                <v:shape id="_x0000_s1087" type="#_x0000_t202" style="position:absolute;left:0;text-align:left;margin-left:-72.7pt;margin-top:387.75pt;width:54pt;height:25.1pt;z-index:251652608;mso-position-horizontal-relative:text;mso-position-vertical-relative:text" filled="f" stroked="f">
                  <v:textbox style="mso-next-textbox:#_x0000_s1087">
                    <w:txbxContent>
                      <w:p w:rsidR="00AA449D" w:rsidRDefault="00AA449D" w:rsidP="00A44767">
                        <w:pPr>
                          <w:wordWrap w:val="0"/>
                          <w:jc w:val="right"/>
                          <w:rPr>
                            <w:b/>
                            <w:bCs/>
                          </w:rPr>
                        </w:pPr>
                        <w:r>
                          <w:rPr>
                            <w:rFonts w:hint="eastAsia"/>
                            <w:b/>
                            <w:bCs/>
                          </w:rPr>
                          <w:t>会</w:t>
                        </w:r>
                        <w:r>
                          <w:rPr>
                            <w:rFonts w:hint="eastAsia"/>
                            <w:b/>
                            <w:bCs/>
                          </w:rPr>
                          <w:t xml:space="preserve">  </w:t>
                        </w:r>
                        <w:r>
                          <w:rPr>
                            <w:rFonts w:hint="eastAsia"/>
                            <w:b/>
                            <w:bCs/>
                          </w:rPr>
                          <w:t>签</w:t>
                        </w:r>
                      </w:p>
                    </w:txbxContent>
                  </v:textbox>
                </v:shape>
              </w:pict>
            </w:r>
            <w:r>
              <w:pict>
                <v:line id="_x0000_s1088" style="position:absolute;left:0;text-align:left;z-index:251653632;mso-position-horizontal-relative:text;mso-position-vertical-relative:text" from="-41.65pt,548.5pt" to="-41.65pt,575.5pt"/>
              </w:pict>
            </w:r>
            <w:r>
              <w:pict>
                <v:line id="_x0000_s1089" style="position:absolute;left:0;text-align:left;z-index:251654656;mso-position-horizontal-relative:text;mso-position-vertical-relative:text" from="-41.65pt,494.5pt" to="-41.65pt,521.5pt"/>
              </w:pict>
            </w:r>
            <w:r>
              <w:pict>
                <v:line id="_x0000_s1090" style="position:absolute;left:0;text-align:left;z-index:251655680;mso-position-horizontal-relative:text;mso-position-vertical-relative:text" from="-41.65pt,440.5pt" to="-41.65pt,467.5pt"/>
              </w:pict>
            </w:r>
            <w:r>
              <w:pict>
                <v:line id="_x0000_s1091" style="position:absolute;left:0;text-align:left;flip:y;z-index:251656704;mso-position-horizontal-relative:text;mso-position-vertical-relative:text" from="-77.4pt,575.55pt" to="-6.1pt,575.55pt"/>
              </w:pict>
            </w:r>
            <w:r>
              <w:pict>
                <v:line id="_x0000_s1092" style="position:absolute;left:0;text-align:left;flip:y;z-index:251657728;mso-position-horizontal-relative:text;mso-position-vertical-relative:text" from="-77.15pt,548.5pt" to="-6.1pt,548.6pt"/>
              </w:pict>
            </w:r>
            <w:r>
              <w:pict>
                <v:line id="_x0000_s1093" style="position:absolute;left:0;text-align:left;flip:y;z-index:251658752;mso-position-horizontal-relative:text;mso-position-vertical-relative:text" from="-76.9pt,521.5pt" to="-6.1pt,521.6pt"/>
              </w:pict>
            </w:r>
            <w:r>
              <w:pict>
                <v:line id="_x0000_s1094" style="position:absolute;left:0;text-align:left;flip:y;z-index:251659776;mso-position-horizontal-relative:text;mso-position-vertical-relative:text" from="-76.9pt,494.6pt" to="-6.1pt,494.6pt"/>
              </w:pict>
            </w:r>
            <w:r>
              <w:pict>
                <v:line id="_x0000_s1095" style="position:absolute;left:0;text-align:left;flip:y;z-index:251660800;mso-position-horizontal-relative:text;mso-position-vertical-relative:text" from="-77.4pt,467.5pt" to="-6.1pt,467.55pt"/>
              </w:pict>
            </w:r>
            <w:r>
              <w:pict>
                <v:line id="_x0000_s1096" style="position:absolute;left:0;text-align:left;flip:y;z-index:251661824;mso-position-horizontal-relative:text;mso-position-vertical-relative:text" from="-77.15pt,440.5pt" to="-6.1pt,440.55pt"/>
              </w:pict>
            </w:r>
            <w:r>
              <w:pict>
                <v:line id="_x0000_s1097" style="position:absolute;left:0;text-align:left;flip:y;z-index:251662848;mso-position-horizontal-relative:text;mso-position-vertical-relative:text" from="-76.9pt,413.5pt" to="-6.1pt,413.6pt"/>
              </w:pict>
            </w:r>
          </w:p>
        </w:tc>
      </w:tr>
    </w:tbl>
    <w:p w:rsidR="00A44767" w:rsidRDefault="00A44767" w:rsidP="00A44767">
      <w:pPr>
        <w:sectPr w:rsidR="00A44767" w:rsidSect="000E2A86">
          <w:pgSz w:w="11906" w:h="16838"/>
          <w:pgMar w:top="1440" w:right="924" w:bottom="1440" w:left="1797" w:header="851" w:footer="992" w:gutter="0"/>
          <w:cols w:space="425"/>
          <w:docGrid w:type="lines" w:linePitch="312"/>
        </w:sectPr>
      </w:pPr>
    </w:p>
    <w:p w:rsidR="00855C26" w:rsidRPr="008F2F2D" w:rsidRDefault="00855C26" w:rsidP="008F2F2D">
      <w:pPr>
        <w:pStyle w:val="af"/>
      </w:pPr>
      <w:r w:rsidRPr="008F2F2D">
        <w:rPr>
          <w:rFonts w:hint="eastAsia"/>
        </w:rPr>
        <w:lastRenderedPageBreak/>
        <w:t>目</w:t>
      </w:r>
      <w:r w:rsidR="00B965AC">
        <w:rPr>
          <w:rFonts w:hint="eastAsia"/>
        </w:rPr>
        <w:t xml:space="preserve"> </w:t>
      </w:r>
      <w:r w:rsidRPr="008F2F2D">
        <w:rPr>
          <w:rFonts w:hint="eastAsia"/>
        </w:rPr>
        <w:t>录</w:t>
      </w:r>
    </w:p>
    <w:p w:rsidR="003B49D0" w:rsidRDefault="00AB2557">
      <w:pPr>
        <w:pStyle w:val="12"/>
        <w:rPr>
          <w:rFonts w:asciiTheme="minorHAnsi" w:eastAsiaTheme="minorEastAsia" w:hAnsiTheme="minorHAnsi" w:cstheme="minorBidi"/>
          <w:b w:val="0"/>
          <w:sz w:val="21"/>
          <w:szCs w:val="22"/>
        </w:rPr>
      </w:pPr>
      <w:r>
        <w:fldChar w:fldCharType="begin"/>
      </w:r>
      <w:r w:rsidR="00427AE9">
        <w:instrText xml:space="preserve"> TOC \o "1-3" \h \z \u </w:instrText>
      </w:r>
      <w:r>
        <w:fldChar w:fldCharType="separate"/>
      </w:r>
      <w:hyperlink w:anchor="_Toc383596150" w:history="1">
        <w:r w:rsidR="003B49D0" w:rsidRPr="00344E42">
          <w:rPr>
            <w:rStyle w:val="a6"/>
          </w:rPr>
          <w:t>1</w:t>
        </w:r>
        <w:r w:rsidR="003B49D0">
          <w:rPr>
            <w:rFonts w:asciiTheme="minorHAnsi" w:eastAsiaTheme="minorEastAsia" w:hAnsiTheme="minorHAnsi" w:cstheme="minorBidi"/>
            <w:b w:val="0"/>
            <w:sz w:val="21"/>
            <w:szCs w:val="22"/>
          </w:rPr>
          <w:tab/>
        </w:r>
        <w:r w:rsidR="003B49D0" w:rsidRPr="00344E42">
          <w:rPr>
            <w:rStyle w:val="a6"/>
            <w:rFonts w:hint="eastAsia"/>
          </w:rPr>
          <w:t>物理安全</w:t>
        </w:r>
        <w:r w:rsidR="003B49D0">
          <w:rPr>
            <w:webHidden/>
          </w:rPr>
          <w:tab/>
        </w:r>
        <w:r w:rsidR="003B49D0">
          <w:rPr>
            <w:webHidden/>
          </w:rPr>
          <w:fldChar w:fldCharType="begin"/>
        </w:r>
        <w:r w:rsidR="003B49D0">
          <w:rPr>
            <w:webHidden/>
          </w:rPr>
          <w:instrText xml:space="preserve"> PAGEREF _Toc383596150 \h </w:instrText>
        </w:r>
        <w:r w:rsidR="003B49D0">
          <w:rPr>
            <w:webHidden/>
          </w:rPr>
        </w:r>
        <w:r w:rsidR="003B49D0">
          <w:rPr>
            <w:webHidden/>
          </w:rPr>
          <w:fldChar w:fldCharType="separate"/>
        </w:r>
        <w:r w:rsidR="003B49D0">
          <w:rPr>
            <w:webHidden/>
          </w:rPr>
          <w:t>1</w:t>
        </w:r>
        <w:r w:rsidR="003B49D0">
          <w:rPr>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51" w:history="1">
        <w:r w:rsidR="003B49D0" w:rsidRPr="00344E42">
          <w:rPr>
            <w:rStyle w:val="a6"/>
            <w:noProof/>
          </w:rPr>
          <w:t>1.1</w:t>
        </w:r>
        <w:r w:rsidR="003B49D0">
          <w:rPr>
            <w:rFonts w:asciiTheme="minorHAnsi" w:eastAsiaTheme="minorEastAsia" w:hAnsiTheme="minorHAnsi" w:cstheme="minorBidi"/>
            <w:noProof/>
            <w:sz w:val="21"/>
            <w:szCs w:val="22"/>
          </w:rPr>
          <w:tab/>
        </w:r>
        <w:r w:rsidR="003B49D0" w:rsidRPr="00344E42">
          <w:rPr>
            <w:rStyle w:val="a6"/>
            <w:rFonts w:hint="eastAsia"/>
            <w:noProof/>
          </w:rPr>
          <w:t>物理位置选择（机房位置等）</w:t>
        </w:r>
        <w:r w:rsidR="003B49D0">
          <w:rPr>
            <w:noProof/>
            <w:webHidden/>
          </w:rPr>
          <w:tab/>
        </w:r>
        <w:r w:rsidR="003B49D0">
          <w:rPr>
            <w:noProof/>
            <w:webHidden/>
          </w:rPr>
          <w:fldChar w:fldCharType="begin"/>
        </w:r>
        <w:r w:rsidR="003B49D0">
          <w:rPr>
            <w:noProof/>
            <w:webHidden/>
          </w:rPr>
          <w:instrText xml:space="preserve"> PAGEREF _Toc383596151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52" w:history="1">
        <w:r w:rsidR="003B49D0" w:rsidRPr="00344E42">
          <w:rPr>
            <w:rStyle w:val="a6"/>
            <w:noProof/>
          </w:rPr>
          <w:t>1.2</w:t>
        </w:r>
        <w:r w:rsidR="003B49D0">
          <w:rPr>
            <w:rFonts w:asciiTheme="minorHAnsi" w:eastAsiaTheme="minorEastAsia" w:hAnsiTheme="minorHAnsi" w:cstheme="minorBidi"/>
            <w:noProof/>
            <w:sz w:val="21"/>
            <w:szCs w:val="22"/>
          </w:rPr>
          <w:tab/>
        </w:r>
        <w:r w:rsidR="003B49D0" w:rsidRPr="00344E42">
          <w:rPr>
            <w:rStyle w:val="a6"/>
            <w:rFonts w:hint="eastAsia"/>
            <w:noProof/>
          </w:rPr>
          <w:t>物理访问控制（出入刷卡等）</w:t>
        </w:r>
        <w:r w:rsidR="003B49D0">
          <w:rPr>
            <w:noProof/>
            <w:webHidden/>
          </w:rPr>
          <w:tab/>
        </w:r>
        <w:r w:rsidR="003B49D0">
          <w:rPr>
            <w:noProof/>
            <w:webHidden/>
          </w:rPr>
          <w:fldChar w:fldCharType="begin"/>
        </w:r>
        <w:r w:rsidR="003B49D0">
          <w:rPr>
            <w:noProof/>
            <w:webHidden/>
          </w:rPr>
          <w:instrText xml:space="preserve"> PAGEREF _Toc383596152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1D40D1" w:rsidRPr="001D40D1" w:rsidRDefault="000C44F9" w:rsidP="001D40D1">
      <w:pPr>
        <w:pStyle w:val="12"/>
      </w:pPr>
      <w:hyperlink w:anchor="_Toc383596153" w:history="1">
        <w:r w:rsidR="003B49D0" w:rsidRPr="00344E42">
          <w:rPr>
            <w:rStyle w:val="a6"/>
          </w:rPr>
          <w:t>2</w:t>
        </w:r>
        <w:r w:rsidR="003B49D0">
          <w:rPr>
            <w:rFonts w:asciiTheme="minorHAnsi" w:eastAsiaTheme="minorEastAsia" w:hAnsiTheme="minorHAnsi" w:cstheme="minorBidi"/>
            <w:b w:val="0"/>
            <w:sz w:val="21"/>
            <w:szCs w:val="22"/>
          </w:rPr>
          <w:tab/>
        </w:r>
        <w:r w:rsidR="003B49D0" w:rsidRPr="00344E42">
          <w:rPr>
            <w:rStyle w:val="a6"/>
            <w:rFonts w:hint="eastAsia"/>
          </w:rPr>
          <w:t>网络安全部分</w:t>
        </w:r>
        <w:r w:rsidR="003B49D0">
          <w:rPr>
            <w:webHidden/>
          </w:rPr>
          <w:tab/>
        </w:r>
        <w:r w:rsidR="003B49D0">
          <w:rPr>
            <w:webHidden/>
          </w:rPr>
          <w:fldChar w:fldCharType="begin"/>
        </w:r>
        <w:r w:rsidR="003B49D0">
          <w:rPr>
            <w:webHidden/>
          </w:rPr>
          <w:instrText xml:space="preserve"> PAGEREF _Toc383596153 \h </w:instrText>
        </w:r>
        <w:r w:rsidR="003B49D0">
          <w:rPr>
            <w:webHidden/>
          </w:rPr>
        </w:r>
        <w:r w:rsidR="003B49D0">
          <w:rPr>
            <w:webHidden/>
          </w:rPr>
          <w:fldChar w:fldCharType="separate"/>
        </w:r>
        <w:r w:rsidR="003B49D0">
          <w:rPr>
            <w:webHidden/>
          </w:rPr>
          <w:t>1</w:t>
        </w:r>
        <w:r w:rsidR="003B49D0">
          <w:rPr>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54" w:history="1">
        <w:r w:rsidR="003B49D0" w:rsidRPr="00344E42">
          <w:rPr>
            <w:rStyle w:val="a6"/>
            <w:noProof/>
          </w:rPr>
          <w:t>2.1</w:t>
        </w:r>
        <w:r w:rsidR="003B49D0">
          <w:rPr>
            <w:rFonts w:asciiTheme="minorHAnsi" w:eastAsiaTheme="minorEastAsia" w:hAnsiTheme="minorHAnsi" w:cstheme="minorBidi"/>
            <w:noProof/>
            <w:sz w:val="21"/>
            <w:szCs w:val="22"/>
          </w:rPr>
          <w:tab/>
        </w:r>
        <w:r w:rsidR="003B49D0" w:rsidRPr="00344E42">
          <w:rPr>
            <w:rStyle w:val="a6"/>
            <w:rFonts w:hint="eastAsia"/>
            <w:noProof/>
          </w:rPr>
          <w:t>访问控制</w:t>
        </w:r>
        <w:r w:rsidR="003B49D0">
          <w:rPr>
            <w:noProof/>
            <w:webHidden/>
          </w:rPr>
          <w:tab/>
        </w:r>
        <w:r w:rsidR="003B49D0">
          <w:rPr>
            <w:noProof/>
            <w:webHidden/>
          </w:rPr>
          <w:fldChar w:fldCharType="begin"/>
        </w:r>
        <w:r w:rsidR="003B49D0">
          <w:rPr>
            <w:noProof/>
            <w:webHidden/>
          </w:rPr>
          <w:instrText xml:space="preserve"> PAGEREF _Toc383596154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30"/>
        <w:rPr>
          <w:rFonts w:asciiTheme="minorHAnsi" w:eastAsiaTheme="minorEastAsia" w:hAnsiTheme="minorHAnsi" w:cstheme="minorBidi"/>
          <w:noProof/>
          <w:sz w:val="21"/>
          <w:szCs w:val="22"/>
        </w:rPr>
      </w:pPr>
      <w:hyperlink w:anchor="_Toc383596155" w:history="1">
        <w:r w:rsidR="003B49D0" w:rsidRPr="00344E42">
          <w:rPr>
            <w:rStyle w:val="a6"/>
            <w:noProof/>
          </w:rPr>
          <w:t>2.1.1</w:t>
        </w:r>
        <w:r w:rsidR="003B49D0">
          <w:rPr>
            <w:rFonts w:asciiTheme="minorHAnsi" w:eastAsiaTheme="minorEastAsia" w:hAnsiTheme="minorHAnsi" w:cstheme="minorBidi"/>
            <w:noProof/>
            <w:sz w:val="21"/>
            <w:szCs w:val="22"/>
          </w:rPr>
          <w:tab/>
        </w:r>
        <w:r w:rsidR="003B49D0" w:rsidRPr="00344E42">
          <w:rPr>
            <w:rStyle w:val="a6"/>
            <w:rFonts w:hint="eastAsia"/>
            <w:noProof/>
          </w:rPr>
          <w:t>应在网络边界部署访问控制设备，启用访问控制功能</w:t>
        </w:r>
        <w:r w:rsidR="003B49D0">
          <w:rPr>
            <w:noProof/>
            <w:webHidden/>
          </w:rPr>
          <w:tab/>
        </w:r>
        <w:r w:rsidR="003B49D0">
          <w:rPr>
            <w:noProof/>
            <w:webHidden/>
          </w:rPr>
          <w:fldChar w:fldCharType="begin"/>
        </w:r>
        <w:r w:rsidR="003B49D0">
          <w:rPr>
            <w:noProof/>
            <w:webHidden/>
          </w:rPr>
          <w:instrText xml:space="preserve"> PAGEREF _Toc383596155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30"/>
        <w:rPr>
          <w:rFonts w:asciiTheme="minorHAnsi" w:eastAsiaTheme="minorEastAsia" w:hAnsiTheme="minorHAnsi" w:cstheme="minorBidi"/>
          <w:noProof/>
          <w:sz w:val="21"/>
          <w:szCs w:val="22"/>
        </w:rPr>
      </w:pPr>
      <w:hyperlink w:anchor="_Toc383596156" w:history="1">
        <w:r w:rsidR="003B49D0" w:rsidRPr="00344E42">
          <w:rPr>
            <w:rStyle w:val="a6"/>
            <w:noProof/>
          </w:rPr>
          <w:t>2.1.2</w:t>
        </w:r>
        <w:r w:rsidR="003B49D0">
          <w:rPr>
            <w:rFonts w:asciiTheme="minorHAnsi" w:eastAsiaTheme="minorEastAsia" w:hAnsiTheme="minorHAnsi" w:cstheme="minorBidi"/>
            <w:noProof/>
            <w:sz w:val="21"/>
            <w:szCs w:val="22"/>
          </w:rPr>
          <w:tab/>
        </w:r>
        <w:r w:rsidR="003B49D0" w:rsidRPr="00344E42">
          <w:rPr>
            <w:rStyle w:val="a6"/>
            <w:noProof/>
          </w:rPr>
          <w:t>HTTP</w:t>
        </w:r>
        <w:r w:rsidR="003B49D0" w:rsidRPr="00344E42">
          <w:rPr>
            <w:rStyle w:val="a6"/>
            <w:rFonts w:hint="eastAsia"/>
            <w:noProof/>
          </w:rPr>
          <w:t>、</w:t>
        </w:r>
        <w:r w:rsidR="003B49D0" w:rsidRPr="00344E42">
          <w:rPr>
            <w:rStyle w:val="a6"/>
            <w:noProof/>
          </w:rPr>
          <w:t>FTP</w:t>
        </w:r>
        <w:r w:rsidR="003B49D0" w:rsidRPr="00344E42">
          <w:rPr>
            <w:rStyle w:val="a6"/>
            <w:rFonts w:hint="eastAsia"/>
            <w:noProof/>
          </w:rPr>
          <w:t>等协议层的网络控制</w:t>
        </w:r>
        <w:r w:rsidR="003B49D0">
          <w:rPr>
            <w:noProof/>
            <w:webHidden/>
          </w:rPr>
          <w:tab/>
        </w:r>
        <w:r w:rsidR="003B49D0">
          <w:rPr>
            <w:noProof/>
            <w:webHidden/>
          </w:rPr>
          <w:fldChar w:fldCharType="begin"/>
        </w:r>
        <w:r w:rsidR="003B49D0">
          <w:rPr>
            <w:noProof/>
            <w:webHidden/>
          </w:rPr>
          <w:instrText xml:space="preserve"> PAGEREF _Toc383596156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30"/>
        <w:rPr>
          <w:rFonts w:asciiTheme="minorHAnsi" w:eastAsiaTheme="minorEastAsia" w:hAnsiTheme="minorHAnsi" w:cstheme="minorBidi"/>
          <w:noProof/>
          <w:sz w:val="21"/>
          <w:szCs w:val="22"/>
        </w:rPr>
      </w:pPr>
      <w:hyperlink w:anchor="_Toc383596157" w:history="1">
        <w:r w:rsidR="003B49D0" w:rsidRPr="00344E42">
          <w:rPr>
            <w:rStyle w:val="a6"/>
            <w:noProof/>
          </w:rPr>
          <w:t>2.1.3</w:t>
        </w:r>
        <w:r w:rsidR="003B49D0">
          <w:rPr>
            <w:rFonts w:asciiTheme="minorHAnsi" w:eastAsiaTheme="minorEastAsia" w:hAnsiTheme="minorHAnsi" w:cstheme="minorBidi"/>
            <w:noProof/>
            <w:sz w:val="21"/>
            <w:szCs w:val="22"/>
          </w:rPr>
          <w:tab/>
        </w:r>
        <w:r w:rsidR="003B49D0" w:rsidRPr="00344E42">
          <w:rPr>
            <w:rStyle w:val="a6"/>
            <w:rFonts w:hint="eastAsia"/>
            <w:noProof/>
          </w:rPr>
          <w:t>。。。</w:t>
        </w:r>
        <w:r w:rsidR="003B49D0">
          <w:rPr>
            <w:noProof/>
            <w:webHidden/>
          </w:rPr>
          <w:tab/>
        </w:r>
        <w:r w:rsidR="003B49D0">
          <w:rPr>
            <w:noProof/>
            <w:webHidden/>
          </w:rPr>
          <w:fldChar w:fldCharType="begin"/>
        </w:r>
        <w:r w:rsidR="003B49D0">
          <w:rPr>
            <w:noProof/>
            <w:webHidden/>
          </w:rPr>
          <w:instrText xml:space="preserve"> PAGEREF _Toc383596157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58" w:history="1">
        <w:r w:rsidR="003B49D0" w:rsidRPr="00344E42">
          <w:rPr>
            <w:rStyle w:val="a6"/>
            <w:noProof/>
          </w:rPr>
          <w:t>2.2</w:t>
        </w:r>
        <w:r w:rsidR="003B49D0">
          <w:rPr>
            <w:rFonts w:asciiTheme="minorHAnsi" w:eastAsiaTheme="minorEastAsia" w:hAnsiTheme="minorHAnsi" w:cstheme="minorBidi"/>
            <w:noProof/>
            <w:sz w:val="21"/>
            <w:szCs w:val="22"/>
          </w:rPr>
          <w:tab/>
        </w:r>
        <w:r w:rsidR="003B49D0" w:rsidRPr="00344E42">
          <w:rPr>
            <w:rStyle w:val="a6"/>
            <w:rFonts w:hint="eastAsia"/>
            <w:noProof/>
          </w:rPr>
          <w:t>安全审计</w:t>
        </w:r>
        <w:r w:rsidR="003B49D0">
          <w:rPr>
            <w:noProof/>
            <w:webHidden/>
          </w:rPr>
          <w:tab/>
        </w:r>
        <w:r w:rsidR="003B49D0">
          <w:rPr>
            <w:noProof/>
            <w:webHidden/>
          </w:rPr>
          <w:fldChar w:fldCharType="begin"/>
        </w:r>
        <w:r w:rsidR="003B49D0">
          <w:rPr>
            <w:noProof/>
            <w:webHidden/>
          </w:rPr>
          <w:instrText xml:space="preserve"> PAGEREF _Toc383596158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30"/>
        <w:rPr>
          <w:rFonts w:asciiTheme="minorHAnsi" w:eastAsiaTheme="minorEastAsia" w:hAnsiTheme="minorHAnsi" w:cstheme="minorBidi"/>
          <w:noProof/>
          <w:sz w:val="21"/>
          <w:szCs w:val="22"/>
        </w:rPr>
      </w:pPr>
      <w:hyperlink w:anchor="_Toc383596159" w:history="1">
        <w:r w:rsidR="003B49D0" w:rsidRPr="00344E42">
          <w:rPr>
            <w:rStyle w:val="a6"/>
            <w:noProof/>
          </w:rPr>
          <w:t>2.2.1</w:t>
        </w:r>
        <w:r w:rsidR="003B49D0">
          <w:rPr>
            <w:rFonts w:asciiTheme="minorHAnsi" w:eastAsiaTheme="minorEastAsia" w:hAnsiTheme="minorHAnsi" w:cstheme="minorBidi"/>
            <w:noProof/>
            <w:sz w:val="21"/>
            <w:szCs w:val="22"/>
          </w:rPr>
          <w:tab/>
        </w:r>
        <w:r w:rsidR="003B49D0" w:rsidRPr="00344E42">
          <w:rPr>
            <w:rStyle w:val="a6"/>
            <w:rFonts w:hint="eastAsia"/>
            <w:noProof/>
          </w:rPr>
          <w:t>网络运行状况，设备等的日志记录</w:t>
        </w:r>
        <w:r w:rsidR="003B49D0">
          <w:rPr>
            <w:noProof/>
            <w:webHidden/>
          </w:rPr>
          <w:tab/>
        </w:r>
        <w:r w:rsidR="003B49D0">
          <w:rPr>
            <w:noProof/>
            <w:webHidden/>
          </w:rPr>
          <w:fldChar w:fldCharType="begin"/>
        </w:r>
        <w:r w:rsidR="003B49D0">
          <w:rPr>
            <w:noProof/>
            <w:webHidden/>
          </w:rPr>
          <w:instrText xml:space="preserve"> PAGEREF _Toc383596159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60" w:history="1">
        <w:r w:rsidR="003B49D0" w:rsidRPr="00344E42">
          <w:rPr>
            <w:rStyle w:val="a6"/>
            <w:noProof/>
          </w:rPr>
          <w:t>2.3</w:t>
        </w:r>
        <w:r w:rsidR="003B49D0">
          <w:rPr>
            <w:rFonts w:asciiTheme="minorHAnsi" w:eastAsiaTheme="minorEastAsia" w:hAnsiTheme="minorHAnsi" w:cstheme="minorBidi"/>
            <w:noProof/>
            <w:sz w:val="21"/>
            <w:szCs w:val="22"/>
          </w:rPr>
          <w:tab/>
        </w:r>
        <w:r w:rsidR="003B49D0" w:rsidRPr="00344E42">
          <w:rPr>
            <w:rStyle w:val="a6"/>
            <w:rFonts w:hint="eastAsia"/>
            <w:noProof/>
          </w:rPr>
          <w:t>入侵防范</w:t>
        </w:r>
        <w:r w:rsidR="003B49D0">
          <w:rPr>
            <w:noProof/>
            <w:webHidden/>
          </w:rPr>
          <w:tab/>
        </w:r>
        <w:r w:rsidR="003B49D0">
          <w:rPr>
            <w:noProof/>
            <w:webHidden/>
          </w:rPr>
          <w:fldChar w:fldCharType="begin"/>
        </w:r>
        <w:r w:rsidR="003B49D0">
          <w:rPr>
            <w:noProof/>
            <w:webHidden/>
          </w:rPr>
          <w:instrText xml:space="preserve"> PAGEREF _Toc383596160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30"/>
        <w:rPr>
          <w:rFonts w:asciiTheme="minorHAnsi" w:eastAsiaTheme="minorEastAsia" w:hAnsiTheme="minorHAnsi" w:cstheme="minorBidi"/>
          <w:noProof/>
          <w:sz w:val="21"/>
          <w:szCs w:val="22"/>
        </w:rPr>
      </w:pPr>
      <w:hyperlink w:anchor="_Toc383596161" w:history="1">
        <w:r w:rsidR="003B49D0" w:rsidRPr="00344E42">
          <w:rPr>
            <w:rStyle w:val="a6"/>
            <w:noProof/>
          </w:rPr>
          <w:t>2.3.1</w:t>
        </w:r>
        <w:r w:rsidR="003B49D0">
          <w:rPr>
            <w:rFonts w:asciiTheme="minorHAnsi" w:eastAsiaTheme="minorEastAsia" w:hAnsiTheme="minorHAnsi" w:cstheme="minorBidi"/>
            <w:noProof/>
            <w:sz w:val="21"/>
            <w:szCs w:val="22"/>
          </w:rPr>
          <w:tab/>
        </w:r>
        <w:r w:rsidR="003B49D0" w:rsidRPr="00344E42">
          <w:rPr>
            <w:rStyle w:val="a6"/>
            <w:rFonts w:hint="eastAsia"/>
            <w:noProof/>
          </w:rPr>
          <w:t>在网络边界处监视：</w:t>
        </w:r>
        <w:r w:rsidR="003B49D0">
          <w:rPr>
            <w:noProof/>
            <w:webHidden/>
          </w:rPr>
          <w:tab/>
        </w:r>
        <w:r w:rsidR="003B49D0">
          <w:rPr>
            <w:noProof/>
            <w:webHidden/>
          </w:rPr>
          <w:fldChar w:fldCharType="begin"/>
        </w:r>
        <w:r w:rsidR="003B49D0">
          <w:rPr>
            <w:noProof/>
            <w:webHidden/>
          </w:rPr>
          <w:instrText xml:space="preserve"> PAGEREF _Toc383596161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30"/>
        <w:rPr>
          <w:rFonts w:asciiTheme="minorHAnsi" w:eastAsiaTheme="minorEastAsia" w:hAnsiTheme="minorHAnsi" w:cstheme="minorBidi"/>
          <w:noProof/>
          <w:sz w:val="21"/>
          <w:szCs w:val="22"/>
        </w:rPr>
      </w:pPr>
      <w:hyperlink w:anchor="_Toc383596162" w:history="1">
        <w:r w:rsidR="003B49D0" w:rsidRPr="00344E42">
          <w:rPr>
            <w:rStyle w:val="a6"/>
            <w:noProof/>
          </w:rPr>
          <w:t>2.3.2</w:t>
        </w:r>
        <w:r w:rsidR="003B49D0">
          <w:rPr>
            <w:rFonts w:asciiTheme="minorHAnsi" w:eastAsiaTheme="minorEastAsia" w:hAnsiTheme="minorHAnsi" w:cstheme="minorBidi"/>
            <w:noProof/>
            <w:sz w:val="21"/>
            <w:szCs w:val="22"/>
          </w:rPr>
          <w:tab/>
        </w:r>
        <w:r w:rsidR="003B49D0" w:rsidRPr="00344E42">
          <w:rPr>
            <w:rStyle w:val="a6"/>
            <w:rFonts w:hint="eastAsia"/>
            <w:noProof/>
          </w:rPr>
          <w:t>恶意代码防范：</w:t>
        </w:r>
        <w:r w:rsidR="003B49D0">
          <w:rPr>
            <w:noProof/>
            <w:webHidden/>
          </w:rPr>
          <w:tab/>
        </w:r>
        <w:r w:rsidR="003B49D0">
          <w:rPr>
            <w:noProof/>
            <w:webHidden/>
          </w:rPr>
          <w:fldChar w:fldCharType="begin"/>
        </w:r>
        <w:r w:rsidR="003B49D0">
          <w:rPr>
            <w:noProof/>
            <w:webHidden/>
          </w:rPr>
          <w:instrText xml:space="preserve"> PAGEREF _Toc383596162 \h </w:instrText>
        </w:r>
        <w:r w:rsidR="003B49D0">
          <w:rPr>
            <w:noProof/>
            <w:webHidden/>
          </w:rPr>
        </w:r>
        <w:r w:rsidR="003B49D0">
          <w:rPr>
            <w:noProof/>
            <w:webHidden/>
          </w:rPr>
          <w:fldChar w:fldCharType="separate"/>
        </w:r>
        <w:r w:rsidR="003B49D0">
          <w:rPr>
            <w:noProof/>
            <w:webHidden/>
          </w:rPr>
          <w:t>1</w:t>
        </w:r>
        <w:r w:rsidR="003B49D0">
          <w:rPr>
            <w:noProof/>
            <w:webHidden/>
          </w:rPr>
          <w:fldChar w:fldCharType="end"/>
        </w:r>
      </w:hyperlink>
    </w:p>
    <w:p w:rsidR="003B49D0" w:rsidRDefault="000C44F9">
      <w:pPr>
        <w:pStyle w:val="30"/>
        <w:rPr>
          <w:rFonts w:asciiTheme="minorHAnsi" w:eastAsiaTheme="minorEastAsia" w:hAnsiTheme="minorHAnsi" w:cstheme="minorBidi"/>
          <w:noProof/>
          <w:sz w:val="21"/>
          <w:szCs w:val="22"/>
        </w:rPr>
      </w:pPr>
      <w:hyperlink w:anchor="_Toc383596163" w:history="1">
        <w:r w:rsidR="003B49D0" w:rsidRPr="00344E42">
          <w:rPr>
            <w:rStyle w:val="a6"/>
            <w:noProof/>
          </w:rPr>
          <w:t>2.3.3</w:t>
        </w:r>
        <w:r w:rsidR="003B49D0">
          <w:rPr>
            <w:rFonts w:asciiTheme="minorHAnsi" w:eastAsiaTheme="minorEastAsia" w:hAnsiTheme="minorHAnsi" w:cstheme="minorBidi"/>
            <w:noProof/>
            <w:sz w:val="21"/>
            <w:szCs w:val="22"/>
          </w:rPr>
          <w:tab/>
        </w:r>
        <w:r w:rsidR="003B49D0" w:rsidRPr="00344E42">
          <w:rPr>
            <w:rStyle w:val="a6"/>
            <w:rFonts w:hint="eastAsia"/>
            <w:noProof/>
          </w:rPr>
          <w:t>网络设备防护：</w:t>
        </w:r>
        <w:r w:rsidR="003B49D0">
          <w:rPr>
            <w:noProof/>
            <w:webHidden/>
          </w:rPr>
          <w:tab/>
        </w:r>
        <w:r w:rsidR="003B49D0">
          <w:rPr>
            <w:noProof/>
            <w:webHidden/>
          </w:rPr>
          <w:fldChar w:fldCharType="begin"/>
        </w:r>
        <w:r w:rsidR="003B49D0">
          <w:rPr>
            <w:noProof/>
            <w:webHidden/>
          </w:rPr>
          <w:instrText xml:space="preserve"> PAGEREF _Toc383596163 \h </w:instrText>
        </w:r>
        <w:r w:rsidR="003B49D0">
          <w:rPr>
            <w:noProof/>
            <w:webHidden/>
          </w:rPr>
        </w:r>
        <w:r w:rsidR="003B49D0">
          <w:rPr>
            <w:noProof/>
            <w:webHidden/>
          </w:rPr>
          <w:fldChar w:fldCharType="separate"/>
        </w:r>
        <w:r w:rsidR="003B49D0">
          <w:rPr>
            <w:noProof/>
            <w:webHidden/>
          </w:rPr>
          <w:t>2</w:t>
        </w:r>
        <w:r w:rsidR="003B49D0">
          <w:rPr>
            <w:noProof/>
            <w:webHidden/>
          </w:rPr>
          <w:fldChar w:fldCharType="end"/>
        </w:r>
      </w:hyperlink>
    </w:p>
    <w:p w:rsidR="003B49D0" w:rsidRDefault="000C44F9">
      <w:pPr>
        <w:pStyle w:val="12"/>
        <w:rPr>
          <w:rFonts w:asciiTheme="minorHAnsi" w:eastAsiaTheme="minorEastAsia" w:hAnsiTheme="minorHAnsi" w:cstheme="minorBidi"/>
          <w:b w:val="0"/>
          <w:sz w:val="21"/>
          <w:szCs w:val="22"/>
        </w:rPr>
      </w:pPr>
      <w:hyperlink w:anchor="_Toc383596164" w:history="1">
        <w:r w:rsidR="003B49D0" w:rsidRPr="00344E42">
          <w:rPr>
            <w:rStyle w:val="a6"/>
          </w:rPr>
          <w:t>3</w:t>
        </w:r>
        <w:r w:rsidR="003B49D0">
          <w:rPr>
            <w:rFonts w:asciiTheme="minorHAnsi" w:eastAsiaTheme="minorEastAsia" w:hAnsiTheme="minorHAnsi" w:cstheme="minorBidi"/>
            <w:b w:val="0"/>
            <w:sz w:val="21"/>
            <w:szCs w:val="22"/>
          </w:rPr>
          <w:tab/>
        </w:r>
        <w:r w:rsidR="003B49D0" w:rsidRPr="00344E42">
          <w:rPr>
            <w:rStyle w:val="a6"/>
            <w:rFonts w:hint="eastAsia"/>
          </w:rPr>
          <w:t>主机安全</w:t>
        </w:r>
        <w:r w:rsidR="003B49D0">
          <w:rPr>
            <w:webHidden/>
          </w:rPr>
          <w:tab/>
        </w:r>
        <w:r w:rsidR="003B49D0">
          <w:rPr>
            <w:webHidden/>
          </w:rPr>
          <w:fldChar w:fldCharType="begin"/>
        </w:r>
        <w:r w:rsidR="003B49D0">
          <w:rPr>
            <w:webHidden/>
          </w:rPr>
          <w:instrText xml:space="preserve"> PAGEREF _Toc383596164 \h </w:instrText>
        </w:r>
        <w:r w:rsidR="003B49D0">
          <w:rPr>
            <w:webHidden/>
          </w:rPr>
        </w:r>
        <w:r w:rsidR="003B49D0">
          <w:rPr>
            <w:webHidden/>
          </w:rPr>
          <w:fldChar w:fldCharType="separate"/>
        </w:r>
        <w:r w:rsidR="003B49D0">
          <w:rPr>
            <w:webHidden/>
          </w:rPr>
          <w:t>2</w:t>
        </w:r>
        <w:r w:rsidR="003B49D0">
          <w:rPr>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65" w:history="1">
        <w:r w:rsidR="003B49D0" w:rsidRPr="00344E42">
          <w:rPr>
            <w:rStyle w:val="a6"/>
            <w:noProof/>
          </w:rPr>
          <w:t>3.1</w:t>
        </w:r>
        <w:r w:rsidR="003B49D0">
          <w:rPr>
            <w:rFonts w:asciiTheme="minorHAnsi" w:eastAsiaTheme="minorEastAsia" w:hAnsiTheme="minorHAnsi" w:cstheme="minorBidi"/>
            <w:noProof/>
            <w:sz w:val="21"/>
            <w:szCs w:val="22"/>
          </w:rPr>
          <w:tab/>
        </w:r>
        <w:r w:rsidR="003B49D0" w:rsidRPr="00344E42">
          <w:rPr>
            <w:rStyle w:val="a6"/>
            <w:rFonts w:hint="eastAsia"/>
            <w:noProof/>
          </w:rPr>
          <w:t>身份鉴别</w:t>
        </w:r>
        <w:r w:rsidR="003B49D0">
          <w:rPr>
            <w:noProof/>
            <w:webHidden/>
          </w:rPr>
          <w:tab/>
        </w:r>
        <w:r w:rsidR="003B49D0">
          <w:rPr>
            <w:noProof/>
            <w:webHidden/>
          </w:rPr>
          <w:fldChar w:fldCharType="begin"/>
        </w:r>
        <w:r w:rsidR="003B49D0">
          <w:rPr>
            <w:noProof/>
            <w:webHidden/>
          </w:rPr>
          <w:instrText xml:space="preserve"> PAGEREF _Toc383596165 \h </w:instrText>
        </w:r>
        <w:r w:rsidR="003B49D0">
          <w:rPr>
            <w:noProof/>
            <w:webHidden/>
          </w:rPr>
        </w:r>
        <w:r w:rsidR="003B49D0">
          <w:rPr>
            <w:noProof/>
            <w:webHidden/>
          </w:rPr>
          <w:fldChar w:fldCharType="separate"/>
        </w:r>
        <w:r w:rsidR="003B49D0">
          <w:rPr>
            <w:noProof/>
            <w:webHidden/>
          </w:rPr>
          <w:t>2</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66" w:history="1">
        <w:r w:rsidR="003B49D0" w:rsidRPr="00344E42">
          <w:rPr>
            <w:rStyle w:val="a6"/>
            <w:noProof/>
          </w:rPr>
          <w:t>3.2</w:t>
        </w:r>
        <w:r w:rsidR="003B49D0">
          <w:rPr>
            <w:rFonts w:asciiTheme="minorHAnsi" w:eastAsiaTheme="minorEastAsia" w:hAnsiTheme="minorHAnsi" w:cstheme="minorBidi"/>
            <w:noProof/>
            <w:sz w:val="21"/>
            <w:szCs w:val="22"/>
          </w:rPr>
          <w:tab/>
        </w:r>
        <w:r w:rsidR="003B49D0" w:rsidRPr="00344E42">
          <w:rPr>
            <w:rStyle w:val="a6"/>
            <w:rFonts w:hint="eastAsia"/>
            <w:noProof/>
          </w:rPr>
          <w:t>访问控制</w:t>
        </w:r>
        <w:r w:rsidR="003B49D0">
          <w:rPr>
            <w:noProof/>
            <w:webHidden/>
          </w:rPr>
          <w:tab/>
        </w:r>
        <w:r w:rsidR="003B49D0">
          <w:rPr>
            <w:noProof/>
            <w:webHidden/>
          </w:rPr>
          <w:fldChar w:fldCharType="begin"/>
        </w:r>
        <w:r w:rsidR="003B49D0">
          <w:rPr>
            <w:noProof/>
            <w:webHidden/>
          </w:rPr>
          <w:instrText xml:space="preserve"> PAGEREF _Toc383596166 \h </w:instrText>
        </w:r>
        <w:r w:rsidR="003B49D0">
          <w:rPr>
            <w:noProof/>
            <w:webHidden/>
          </w:rPr>
        </w:r>
        <w:r w:rsidR="003B49D0">
          <w:rPr>
            <w:noProof/>
            <w:webHidden/>
          </w:rPr>
          <w:fldChar w:fldCharType="separate"/>
        </w:r>
        <w:r w:rsidR="003B49D0">
          <w:rPr>
            <w:noProof/>
            <w:webHidden/>
          </w:rPr>
          <w:t>2</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67" w:history="1">
        <w:r w:rsidR="003B49D0" w:rsidRPr="00344E42">
          <w:rPr>
            <w:rStyle w:val="a6"/>
            <w:noProof/>
          </w:rPr>
          <w:t>3.3</w:t>
        </w:r>
        <w:r w:rsidR="003B49D0">
          <w:rPr>
            <w:rFonts w:asciiTheme="minorHAnsi" w:eastAsiaTheme="minorEastAsia" w:hAnsiTheme="minorHAnsi" w:cstheme="minorBidi"/>
            <w:noProof/>
            <w:sz w:val="21"/>
            <w:szCs w:val="22"/>
          </w:rPr>
          <w:tab/>
        </w:r>
        <w:r w:rsidR="003B49D0" w:rsidRPr="00344E42">
          <w:rPr>
            <w:rStyle w:val="a6"/>
            <w:rFonts w:hint="eastAsia"/>
            <w:noProof/>
          </w:rPr>
          <w:t>安全审计</w:t>
        </w:r>
        <w:r w:rsidR="003B49D0">
          <w:rPr>
            <w:noProof/>
            <w:webHidden/>
          </w:rPr>
          <w:tab/>
        </w:r>
        <w:r w:rsidR="003B49D0">
          <w:rPr>
            <w:noProof/>
            <w:webHidden/>
          </w:rPr>
          <w:fldChar w:fldCharType="begin"/>
        </w:r>
        <w:r w:rsidR="003B49D0">
          <w:rPr>
            <w:noProof/>
            <w:webHidden/>
          </w:rPr>
          <w:instrText xml:space="preserve"> PAGEREF _Toc383596167 \h </w:instrText>
        </w:r>
        <w:r w:rsidR="003B49D0">
          <w:rPr>
            <w:noProof/>
            <w:webHidden/>
          </w:rPr>
        </w:r>
        <w:r w:rsidR="003B49D0">
          <w:rPr>
            <w:noProof/>
            <w:webHidden/>
          </w:rPr>
          <w:fldChar w:fldCharType="separate"/>
        </w:r>
        <w:r w:rsidR="003B49D0">
          <w:rPr>
            <w:noProof/>
            <w:webHidden/>
          </w:rPr>
          <w:t>2</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68" w:history="1">
        <w:r w:rsidR="003B49D0" w:rsidRPr="00344E42">
          <w:rPr>
            <w:rStyle w:val="a6"/>
            <w:noProof/>
          </w:rPr>
          <w:t>3.4</w:t>
        </w:r>
        <w:r w:rsidR="003B49D0">
          <w:rPr>
            <w:rFonts w:asciiTheme="minorHAnsi" w:eastAsiaTheme="minorEastAsia" w:hAnsiTheme="minorHAnsi" w:cstheme="minorBidi"/>
            <w:noProof/>
            <w:sz w:val="21"/>
            <w:szCs w:val="22"/>
          </w:rPr>
          <w:tab/>
        </w:r>
        <w:r w:rsidR="003B49D0" w:rsidRPr="00344E42">
          <w:rPr>
            <w:rStyle w:val="a6"/>
            <w:rFonts w:hint="eastAsia"/>
            <w:noProof/>
          </w:rPr>
          <w:t>入侵防范</w:t>
        </w:r>
        <w:r w:rsidR="003B49D0">
          <w:rPr>
            <w:noProof/>
            <w:webHidden/>
          </w:rPr>
          <w:tab/>
        </w:r>
        <w:r w:rsidR="003B49D0">
          <w:rPr>
            <w:noProof/>
            <w:webHidden/>
          </w:rPr>
          <w:fldChar w:fldCharType="begin"/>
        </w:r>
        <w:r w:rsidR="003B49D0">
          <w:rPr>
            <w:noProof/>
            <w:webHidden/>
          </w:rPr>
          <w:instrText xml:space="preserve"> PAGEREF _Toc383596168 \h </w:instrText>
        </w:r>
        <w:r w:rsidR="003B49D0">
          <w:rPr>
            <w:noProof/>
            <w:webHidden/>
          </w:rPr>
        </w:r>
        <w:r w:rsidR="003B49D0">
          <w:rPr>
            <w:noProof/>
            <w:webHidden/>
          </w:rPr>
          <w:fldChar w:fldCharType="separate"/>
        </w:r>
        <w:r w:rsidR="003B49D0">
          <w:rPr>
            <w:noProof/>
            <w:webHidden/>
          </w:rPr>
          <w:t>2</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69" w:history="1">
        <w:r w:rsidR="003B49D0" w:rsidRPr="00344E42">
          <w:rPr>
            <w:rStyle w:val="a6"/>
            <w:noProof/>
          </w:rPr>
          <w:t>3.5</w:t>
        </w:r>
        <w:r w:rsidR="003B49D0">
          <w:rPr>
            <w:rFonts w:asciiTheme="minorHAnsi" w:eastAsiaTheme="minorEastAsia" w:hAnsiTheme="minorHAnsi" w:cstheme="minorBidi"/>
            <w:noProof/>
            <w:sz w:val="21"/>
            <w:szCs w:val="22"/>
          </w:rPr>
          <w:tab/>
        </w:r>
        <w:r w:rsidR="003B49D0" w:rsidRPr="00344E42">
          <w:rPr>
            <w:rStyle w:val="a6"/>
            <w:rFonts w:hint="eastAsia"/>
            <w:noProof/>
          </w:rPr>
          <w:t>恶意代码防范</w:t>
        </w:r>
        <w:r w:rsidR="003B49D0">
          <w:rPr>
            <w:noProof/>
            <w:webHidden/>
          </w:rPr>
          <w:tab/>
        </w:r>
        <w:r w:rsidR="003B49D0">
          <w:rPr>
            <w:noProof/>
            <w:webHidden/>
          </w:rPr>
          <w:fldChar w:fldCharType="begin"/>
        </w:r>
        <w:r w:rsidR="003B49D0">
          <w:rPr>
            <w:noProof/>
            <w:webHidden/>
          </w:rPr>
          <w:instrText xml:space="preserve"> PAGEREF _Toc383596169 \h </w:instrText>
        </w:r>
        <w:r w:rsidR="003B49D0">
          <w:rPr>
            <w:noProof/>
            <w:webHidden/>
          </w:rPr>
        </w:r>
        <w:r w:rsidR="003B49D0">
          <w:rPr>
            <w:noProof/>
            <w:webHidden/>
          </w:rPr>
          <w:fldChar w:fldCharType="separate"/>
        </w:r>
        <w:r w:rsidR="003B49D0">
          <w:rPr>
            <w:noProof/>
            <w:webHidden/>
          </w:rPr>
          <w:t>3</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70" w:history="1">
        <w:r w:rsidR="003B49D0" w:rsidRPr="00344E42">
          <w:rPr>
            <w:rStyle w:val="a6"/>
            <w:noProof/>
          </w:rPr>
          <w:t>3.6</w:t>
        </w:r>
        <w:r w:rsidR="003B49D0">
          <w:rPr>
            <w:rFonts w:asciiTheme="minorHAnsi" w:eastAsiaTheme="minorEastAsia" w:hAnsiTheme="minorHAnsi" w:cstheme="minorBidi"/>
            <w:noProof/>
            <w:sz w:val="21"/>
            <w:szCs w:val="22"/>
          </w:rPr>
          <w:tab/>
        </w:r>
        <w:r w:rsidR="003B49D0" w:rsidRPr="00344E42">
          <w:rPr>
            <w:rStyle w:val="a6"/>
            <w:rFonts w:hint="eastAsia"/>
            <w:noProof/>
          </w:rPr>
          <w:t>资源控制</w:t>
        </w:r>
        <w:r w:rsidR="003B49D0">
          <w:rPr>
            <w:noProof/>
            <w:webHidden/>
          </w:rPr>
          <w:tab/>
        </w:r>
        <w:r w:rsidR="003B49D0">
          <w:rPr>
            <w:noProof/>
            <w:webHidden/>
          </w:rPr>
          <w:fldChar w:fldCharType="begin"/>
        </w:r>
        <w:r w:rsidR="003B49D0">
          <w:rPr>
            <w:noProof/>
            <w:webHidden/>
          </w:rPr>
          <w:instrText xml:space="preserve"> PAGEREF _Toc383596170 \h </w:instrText>
        </w:r>
        <w:r w:rsidR="003B49D0">
          <w:rPr>
            <w:noProof/>
            <w:webHidden/>
          </w:rPr>
        </w:r>
        <w:r w:rsidR="003B49D0">
          <w:rPr>
            <w:noProof/>
            <w:webHidden/>
          </w:rPr>
          <w:fldChar w:fldCharType="separate"/>
        </w:r>
        <w:r w:rsidR="003B49D0">
          <w:rPr>
            <w:noProof/>
            <w:webHidden/>
          </w:rPr>
          <w:t>3</w:t>
        </w:r>
        <w:r w:rsidR="003B49D0">
          <w:rPr>
            <w:noProof/>
            <w:webHidden/>
          </w:rPr>
          <w:fldChar w:fldCharType="end"/>
        </w:r>
      </w:hyperlink>
    </w:p>
    <w:p w:rsidR="003B49D0" w:rsidRDefault="000C44F9">
      <w:pPr>
        <w:pStyle w:val="12"/>
        <w:rPr>
          <w:rFonts w:asciiTheme="minorHAnsi" w:eastAsiaTheme="minorEastAsia" w:hAnsiTheme="minorHAnsi" w:cstheme="minorBidi"/>
          <w:b w:val="0"/>
          <w:sz w:val="21"/>
          <w:szCs w:val="22"/>
        </w:rPr>
      </w:pPr>
      <w:hyperlink w:anchor="_Toc383596171" w:history="1">
        <w:r w:rsidR="003B49D0" w:rsidRPr="00344E42">
          <w:rPr>
            <w:rStyle w:val="a6"/>
          </w:rPr>
          <w:t>4</w:t>
        </w:r>
        <w:r w:rsidR="003B49D0">
          <w:rPr>
            <w:rFonts w:asciiTheme="minorHAnsi" w:eastAsiaTheme="minorEastAsia" w:hAnsiTheme="minorHAnsi" w:cstheme="minorBidi"/>
            <w:b w:val="0"/>
            <w:sz w:val="21"/>
            <w:szCs w:val="22"/>
          </w:rPr>
          <w:tab/>
        </w:r>
        <w:r w:rsidR="003B49D0" w:rsidRPr="00344E42">
          <w:rPr>
            <w:rStyle w:val="a6"/>
            <w:rFonts w:hint="eastAsia"/>
          </w:rPr>
          <w:t>应用安全</w:t>
        </w:r>
        <w:r w:rsidR="003B49D0">
          <w:rPr>
            <w:webHidden/>
          </w:rPr>
          <w:tab/>
        </w:r>
        <w:r w:rsidR="003B49D0">
          <w:rPr>
            <w:webHidden/>
          </w:rPr>
          <w:fldChar w:fldCharType="begin"/>
        </w:r>
        <w:r w:rsidR="003B49D0">
          <w:rPr>
            <w:webHidden/>
          </w:rPr>
          <w:instrText xml:space="preserve"> PAGEREF _Toc383596171 \h </w:instrText>
        </w:r>
        <w:r w:rsidR="003B49D0">
          <w:rPr>
            <w:webHidden/>
          </w:rPr>
        </w:r>
        <w:r w:rsidR="003B49D0">
          <w:rPr>
            <w:webHidden/>
          </w:rPr>
          <w:fldChar w:fldCharType="separate"/>
        </w:r>
        <w:r w:rsidR="003B49D0">
          <w:rPr>
            <w:webHidden/>
          </w:rPr>
          <w:t>3</w:t>
        </w:r>
        <w:r w:rsidR="003B49D0">
          <w:rPr>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72" w:history="1">
        <w:r w:rsidR="003B49D0" w:rsidRPr="00344E42">
          <w:rPr>
            <w:rStyle w:val="a6"/>
            <w:noProof/>
          </w:rPr>
          <w:t>4.1</w:t>
        </w:r>
        <w:r w:rsidR="003B49D0">
          <w:rPr>
            <w:rFonts w:asciiTheme="minorHAnsi" w:eastAsiaTheme="minorEastAsia" w:hAnsiTheme="minorHAnsi" w:cstheme="minorBidi"/>
            <w:noProof/>
            <w:sz w:val="21"/>
            <w:szCs w:val="22"/>
          </w:rPr>
          <w:tab/>
        </w:r>
        <w:r w:rsidR="003B49D0" w:rsidRPr="00344E42">
          <w:rPr>
            <w:rStyle w:val="a6"/>
            <w:rFonts w:hint="eastAsia"/>
            <w:noProof/>
          </w:rPr>
          <w:t>身份鉴别</w:t>
        </w:r>
        <w:r w:rsidR="003B49D0">
          <w:rPr>
            <w:noProof/>
            <w:webHidden/>
          </w:rPr>
          <w:tab/>
        </w:r>
        <w:r w:rsidR="003B49D0">
          <w:rPr>
            <w:noProof/>
            <w:webHidden/>
          </w:rPr>
          <w:fldChar w:fldCharType="begin"/>
        </w:r>
        <w:r w:rsidR="003B49D0">
          <w:rPr>
            <w:noProof/>
            <w:webHidden/>
          </w:rPr>
          <w:instrText xml:space="preserve"> PAGEREF _Toc383596172 \h </w:instrText>
        </w:r>
        <w:r w:rsidR="003B49D0">
          <w:rPr>
            <w:noProof/>
            <w:webHidden/>
          </w:rPr>
        </w:r>
        <w:r w:rsidR="003B49D0">
          <w:rPr>
            <w:noProof/>
            <w:webHidden/>
          </w:rPr>
          <w:fldChar w:fldCharType="separate"/>
        </w:r>
        <w:r w:rsidR="003B49D0">
          <w:rPr>
            <w:noProof/>
            <w:webHidden/>
          </w:rPr>
          <w:t>3</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73" w:history="1">
        <w:r w:rsidR="003B49D0" w:rsidRPr="00344E42">
          <w:rPr>
            <w:rStyle w:val="a6"/>
            <w:noProof/>
          </w:rPr>
          <w:t>4.2</w:t>
        </w:r>
        <w:r w:rsidR="003B49D0">
          <w:rPr>
            <w:rFonts w:asciiTheme="minorHAnsi" w:eastAsiaTheme="minorEastAsia" w:hAnsiTheme="minorHAnsi" w:cstheme="minorBidi"/>
            <w:noProof/>
            <w:sz w:val="21"/>
            <w:szCs w:val="22"/>
          </w:rPr>
          <w:tab/>
        </w:r>
        <w:r w:rsidR="003B49D0" w:rsidRPr="00344E42">
          <w:rPr>
            <w:rStyle w:val="a6"/>
            <w:rFonts w:hint="eastAsia"/>
            <w:noProof/>
          </w:rPr>
          <w:t>访问控制</w:t>
        </w:r>
        <w:r w:rsidR="003B49D0">
          <w:rPr>
            <w:noProof/>
            <w:webHidden/>
          </w:rPr>
          <w:tab/>
        </w:r>
        <w:r w:rsidR="003B49D0">
          <w:rPr>
            <w:noProof/>
            <w:webHidden/>
          </w:rPr>
          <w:fldChar w:fldCharType="begin"/>
        </w:r>
        <w:r w:rsidR="003B49D0">
          <w:rPr>
            <w:noProof/>
            <w:webHidden/>
          </w:rPr>
          <w:instrText xml:space="preserve"> PAGEREF _Toc383596173 \h </w:instrText>
        </w:r>
        <w:r w:rsidR="003B49D0">
          <w:rPr>
            <w:noProof/>
            <w:webHidden/>
          </w:rPr>
        </w:r>
        <w:r w:rsidR="003B49D0">
          <w:rPr>
            <w:noProof/>
            <w:webHidden/>
          </w:rPr>
          <w:fldChar w:fldCharType="separate"/>
        </w:r>
        <w:r w:rsidR="003B49D0">
          <w:rPr>
            <w:noProof/>
            <w:webHidden/>
          </w:rPr>
          <w:t>3</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74" w:history="1">
        <w:r w:rsidR="003B49D0" w:rsidRPr="00344E42">
          <w:rPr>
            <w:rStyle w:val="a6"/>
            <w:noProof/>
          </w:rPr>
          <w:t>4.3</w:t>
        </w:r>
        <w:r w:rsidR="003B49D0">
          <w:rPr>
            <w:rFonts w:asciiTheme="minorHAnsi" w:eastAsiaTheme="minorEastAsia" w:hAnsiTheme="minorHAnsi" w:cstheme="minorBidi"/>
            <w:noProof/>
            <w:sz w:val="21"/>
            <w:szCs w:val="22"/>
          </w:rPr>
          <w:tab/>
        </w:r>
        <w:r w:rsidR="003B49D0" w:rsidRPr="00344E42">
          <w:rPr>
            <w:rStyle w:val="a6"/>
            <w:rFonts w:hint="eastAsia"/>
            <w:noProof/>
          </w:rPr>
          <w:t>安全审计</w:t>
        </w:r>
        <w:r w:rsidR="003B49D0">
          <w:rPr>
            <w:noProof/>
            <w:webHidden/>
          </w:rPr>
          <w:tab/>
        </w:r>
        <w:r w:rsidR="003B49D0">
          <w:rPr>
            <w:noProof/>
            <w:webHidden/>
          </w:rPr>
          <w:fldChar w:fldCharType="begin"/>
        </w:r>
        <w:r w:rsidR="003B49D0">
          <w:rPr>
            <w:noProof/>
            <w:webHidden/>
          </w:rPr>
          <w:instrText xml:space="preserve"> PAGEREF _Toc383596174 \h </w:instrText>
        </w:r>
        <w:r w:rsidR="003B49D0">
          <w:rPr>
            <w:noProof/>
            <w:webHidden/>
          </w:rPr>
        </w:r>
        <w:r w:rsidR="003B49D0">
          <w:rPr>
            <w:noProof/>
            <w:webHidden/>
          </w:rPr>
          <w:fldChar w:fldCharType="separate"/>
        </w:r>
        <w:r w:rsidR="003B49D0">
          <w:rPr>
            <w:noProof/>
            <w:webHidden/>
          </w:rPr>
          <w:t>3</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75" w:history="1">
        <w:r w:rsidR="003B49D0" w:rsidRPr="00344E42">
          <w:rPr>
            <w:rStyle w:val="a6"/>
            <w:noProof/>
          </w:rPr>
          <w:t>4.4</w:t>
        </w:r>
        <w:r w:rsidR="003B49D0">
          <w:rPr>
            <w:rFonts w:asciiTheme="minorHAnsi" w:eastAsiaTheme="minorEastAsia" w:hAnsiTheme="minorHAnsi" w:cstheme="minorBidi"/>
            <w:noProof/>
            <w:sz w:val="21"/>
            <w:szCs w:val="22"/>
          </w:rPr>
          <w:tab/>
        </w:r>
        <w:r w:rsidR="003B49D0" w:rsidRPr="00344E42">
          <w:rPr>
            <w:rStyle w:val="a6"/>
            <w:rFonts w:hint="eastAsia"/>
            <w:noProof/>
          </w:rPr>
          <w:t>剩余信息保护</w:t>
        </w:r>
        <w:r w:rsidR="003B49D0">
          <w:rPr>
            <w:noProof/>
            <w:webHidden/>
          </w:rPr>
          <w:tab/>
        </w:r>
        <w:r w:rsidR="003B49D0">
          <w:rPr>
            <w:noProof/>
            <w:webHidden/>
          </w:rPr>
          <w:fldChar w:fldCharType="begin"/>
        </w:r>
        <w:r w:rsidR="003B49D0">
          <w:rPr>
            <w:noProof/>
            <w:webHidden/>
          </w:rPr>
          <w:instrText xml:space="preserve"> PAGEREF _Toc383596175 \h </w:instrText>
        </w:r>
        <w:r w:rsidR="003B49D0">
          <w:rPr>
            <w:noProof/>
            <w:webHidden/>
          </w:rPr>
        </w:r>
        <w:r w:rsidR="003B49D0">
          <w:rPr>
            <w:noProof/>
            <w:webHidden/>
          </w:rPr>
          <w:fldChar w:fldCharType="separate"/>
        </w:r>
        <w:r w:rsidR="003B49D0">
          <w:rPr>
            <w:noProof/>
            <w:webHidden/>
          </w:rPr>
          <w:t>4</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76" w:history="1">
        <w:r w:rsidR="003B49D0" w:rsidRPr="00344E42">
          <w:rPr>
            <w:rStyle w:val="a6"/>
            <w:noProof/>
          </w:rPr>
          <w:t>4.5</w:t>
        </w:r>
        <w:r w:rsidR="003B49D0">
          <w:rPr>
            <w:rFonts w:asciiTheme="minorHAnsi" w:eastAsiaTheme="minorEastAsia" w:hAnsiTheme="minorHAnsi" w:cstheme="minorBidi"/>
            <w:noProof/>
            <w:sz w:val="21"/>
            <w:szCs w:val="22"/>
          </w:rPr>
          <w:tab/>
        </w:r>
        <w:r w:rsidR="003B49D0" w:rsidRPr="00344E42">
          <w:rPr>
            <w:rStyle w:val="a6"/>
            <w:rFonts w:hint="eastAsia"/>
            <w:noProof/>
          </w:rPr>
          <w:t>通信完整性</w:t>
        </w:r>
        <w:r w:rsidR="003B49D0">
          <w:rPr>
            <w:noProof/>
            <w:webHidden/>
          </w:rPr>
          <w:tab/>
        </w:r>
        <w:r w:rsidR="003B49D0">
          <w:rPr>
            <w:noProof/>
            <w:webHidden/>
          </w:rPr>
          <w:fldChar w:fldCharType="begin"/>
        </w:r>
        <w:r w:rsidR="003B49D0">
          <w:rPr>
            <w:noProof/>
            <w:webHidden/>
          </w:rPr>
          <w:instrText xml:space="preserve"> PAGEREF _Toc383596176 \h </w:instrText>
        </w:r>
        <w:r w:rsidR="003B49D0">
          <w:rPr>
            <w:noProof/>
            <w:webHidden/>
          </w:rPr>
        </w:r>
        <w:r w:rsidR="003B49D0">
          <w:rPr>
            <w:noProof/>
            <w:webHidden/>
          </w:rPr>
          <w:fldChar w:fldCharType="separate"/>
        </w:r>
        <w:r w:rsidR="003B49D0">
          <w:rPr>
            <w:noProof/>
            <w:webHidden/>
          </w:rPr>
          <w:t>4</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77" w:history="1">
        <w:r w:rsidR="003B49D0" w:rsidRPr="00344E42">
          <w:rPr>
            <w:rStyle w:val="a6"/>
            <w:noProof/>
          </w:rPr>
          <w:t>4.6</w:t>
        </w:r>
        <w:r w:rsidR="003B49D0">
          <w:rPr>
            <w:rFonts w:asciiTheme="minorHAnsi" w:eastAsiaTheme="minorEastAsia" w:hAnsiTheme="minorHAnsi" w:cstheme="minorBidi"/>
            <w:noProof/>
            <w:sz w:val="21"/>
            <w:szCs w:val="22"/>
          </w:rPr>
          <w:tab/>
        </w:r>
        <w:r w:rsidR="003B49D0" w:rsidRPr="00344E42">
          <w:rPr>
            <w:rStyle w:val="a6"/>
            <w:rFonts w:hint="eastAsia"/>
            <w:noProof/>
          </w:rPr>
          <w:t>通信保密性</w:t>
        </w:r>
        <w:r w:rsidR="003B49D0">
          <w:rPr>
            <w:noProof/>
            <w:webHidden/>
          </w:rPr>
          <w:tab/>
        </w:r>
        <w:r w:rsidR="003B49D0">
          <w:rPr>
            <w:noProof/>
            <w:webHidden/>
          </w:rPr>
          <w:fldChar w:fldCharType="begin"/>
        </w:r>
        <w:r w:rsidR="003B49D0">
          <w:rPr>
            <w:noProof/>
            <w:webHidden/>
          </w:rPr>
          <w:instrText xml:space="preserve"> PAGEREF _Toc383596177 \h </w:instrText>
        </w:r>
        <w:r w:rsidR="003B49D0">
          <w:rPr>
            <w:noProof/>
            <w:webHidden/>
          </w:rPr>
        </w:r>
        <w:r w:rsidR="003B49D0">
          <w:rPr>
            <w:noProof/>
            <w:webHidden/>
          </w:rPr>
          <w:fldChar w:fldCharType="separate"/>
        </w:r>
        <w:r w:rsidR="003B49D0">
          <w:rPr>
            <w:noProof/>
            <w:webHidden/>
          </w:rPr>
          <w:t>4</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78" w:history="1">
        <w:r w:rsidR="003B49D0" w:rsidRPr="00344E42">
          <w:rPr>
            <w:rStyle w:val="a6"/>
            <w:noProof/>
          </w:rPr>
          <w:t>4.7</w:t>
        </w:r>
        <w:r w:rsidR="003B49D0">
          <w:rPr>
            <w:rFonts w:asciiTheme="minorHAnsi" w:eastAsiaTheme="minorEastAsia" w:hAnsiTheme="minorHAnsi" w:cstheme="minorBidi"/>
            <w:noProof/>
            <w:sz w:val="21"/>
            <w:szCs w:val="22"/>
          </w:rPr>
          <w:tab/>
        </w:r>
        <w:r w:rsidR="003B49D0" w:rsidRPr="00344E42">
          <w:rPr>
            <w:rStyle w:val="a6"/>
            <w:rFonts w:hint="eastAsia"/>
            <w:noProof/>
          </w:rPr>
          <w:t>软件容错</w:t>
        </w:r>
        <w:r w:rsidR="003B49D0">
          <w:rPr>
            <w:noProof/>
            <w:webHidden/>
          </w:rPr>
          <w:tab/>
        </w:r>
        <w:r w:rsidR="003B49D0">
          <w:rPr>
            <w:noProof/>
            <w:webHidden/>
          </w:rPr>
          <w:fldChar w:fldCharType="begin"/>
        </w:r>
        <w:r w:rsidR="003B49D0">
          <w:rPr>
            <w:noProof/>
            <w:webHidden/>
          </w:rPr>
          <w:instrText xml:space="preserve"> PAGEREF _Toc383596178 \h </w:instrText>
        </w:r>
        <w:r w:rsidR="003B49D0">
          <w:rPr>
            <w:noProof/>
            <w:webHidden/>
          </w:rPr>
        </w:r>
        <w:r w:rsidR="003B49D0">
          <w:rPr>
            <w:noProof/>
            <w:webHidden/>
          </w:rPr>
          <w:fldChar w:fldCharType="separate"/>
        </w:r>
        <w:r w:rsidR="003B49D0">
          <w:rPr>
            <w:noProof/>
            <w:webHidden/>
          </w:rPr>
          <w:t>4</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79" w:history="1">
        <w:r w:rsidR="003B49D0" w:rsidRPr="00344E42">
          <w:rPr>
            <w:rStyle w:val="a6"/>
            <w:noProof/>
          </w:rPr>
          <w:t>4.8</w:t>
        </w:r>
        <w:r w:rsidR="003B49D0">
          <w:rPr>
            <w:rFonts w:asciiTheme="minorHAnsi" w:eastAsiaTheme="minorEastAsia" w:hAnsiTheme="minorHAnsi" w:cstheme="minorBidi"/>
            <w:noProof/>
            <w:sz w:val="21"/>
            <w:szCs w:val="22"/>
          </w:rPr>
          <w:tab/>
        </w:r>
        <w:r w:rsidR="003B49D0" w:rsidRPr="00344E42">
          <w:rPr>
            <w:rStyle w:val="a6"/>
            <w:rFonts w:hint="eastAsia"/>
            <w:noProof/>
          </w:rPr>
          <w:t>资源控制</w:t>
        </w:r>
        <w:r w:rsidR="003B49D0">
          <w:rPr>
            <w:noProof/>
            <w:webHidden/>
          </w:rPr>
          <w:tab/>
        </w:r>
        <w:r w:rsidR="003B49D0">
          <w:rPr>
            <w:noProof/>
            <w:webHidden/>
          </w:rPr>
          <w:fldChar w:fldCharType="begin"/>
        </w:r>
        <w:r w:rsidR="003B49D0">
          <w:rPr>
            <w:noProof/>
            <w:webHidden/>
          </w:rPr>
          <w:instrText xml:space="preserve"> PAGEREF _Toc383596179 \h </w:instrText>
        </w:r>
        <w:r w:rsidR="003B49D0">
          <w:rPr>
            <w:noProof/>
            <w:webHidden/>
          </w:rPr>
        </w:r>
        <w:r w:rsidR="003B49D0">
          <w:rPr>
            <w:noProof/>
            <w:webHidden/>
          </w:rPr>
          <w:fldChar w:fldCharType="separate"/>
        </w:r>
        <w:r w:rsidR="003B49D0">
          <w:rPr>
            <w:noProof/>
            <w:webHidden/>
          </w:rPr>
          <w:t>4</w:t>
        </w:r>
        <w:r w:rsidR="003B49D0">
          <w:rPr>
            <w:noProof/>
            <w:webHidden/>
          </w:rPr>
          <w:fldChar w:fldCharType="end"/>
        </w:r>
      </w:hyperlink>
    </w:p>
    <w:p w:rsidR="003B49D0" w:rsidRDefault="000C44F9">
      <w:pPr>
        <w:pStyle w:val="12"/>
        <w:rPr>
          <w:rFonts w:asciiTheme="minorHAnsi" w:eastAsiaTheme="minorEastAsia" w:hAnsiTheme="minorHAnsi" w:cstheme="minorBidi"/>
          <w:b w:val="0"/>
          <w:sz w:val="21"/>
          <w:szCs w:val="22"/>
        </w:rPr>
      </w:pPr>
      <w:hyperlink w:anchor="_Toc383596180" w:history="1">
        <w:r w:rsidR="003B49D0" w:rsidRPr="00344E42">
          <w:rPr>
            <w:rStyle w:val="a6"/>
          </w:rPr>
          <w:t>5</w:t>
        </w:r>
        <w:r w:rsidR="003B49D0">
          <w:rPr>
            <w:rFonts w:asciiTheme="minorHAnsi" w:eastAsiaTheme="minorEastAsia" w:hAnsiTheme="minorHAnsi" w:cstheme="minorBidi"/>
            <w:b w:val="0"/>
            <w:sz w:val="21"/>
            <w:szCs w:val="22"/>
          </w:rPr>
          <w:tab/>
        </w:r>
        <w:r w:rsidR="003B49D0" w:rsidRPr="00344E42">
          <w:rPr>
            <w:rStyle w:val="a6"/>
            <w:rFonts w:hint="eastAsia"/>
          </w:rPr>
          <w:t>数据安全</w:t>
        </w:r>
        <w:r w:rsidR="003B49D0">
          <w:rPr>
            <w:webHidden/>
          </w:rPr>
          <w:tab/>
        </w:r>
        <w:r w:rsidR="003B49D0">
          <w:rPr>
            <w:webHidden/>
          </w:rPr>
          <w:fldChar w:fldCharType="begin"/>
        </w:r>
        <w:r w:rsidR="003B49D0">
          <w:rPr>
            <w:webHidden/>
          </w:rPr>
          <w:instrText xml:space="preserve"> PAGEREF _Toc383596180 \h </w:instrText>
        </w:r>
        <w:r w:rsidR="003B49D0">
          <w:rPr>
            <w:webHidden/>
          </w:rPr>
        </w:r>
        <w:r w:rsidR="003B49D0">
          <w:rPr>
            <w:webHidden/>
          </w:rPr>
          <w:fldChar w:fldCharType="separate"/>
        </w:r>
        <w:r w:rsidR="003B49D0">
          <w:rPr>
            <w:webHidden/>
          </w:rPr>
          <w:t>4</w:t>
        </w:r>
        <w:r w:rsidR="003B49D0">
          <w:rPr>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81" w:history="1">
        <w:r w:rsidR="003B49D0" w:rsidRPr="00344E42">
          <w:rPr>
            <w:rStyle w:val="a6"/>
            <w:noProof/>
          </w:rPr>
          <w:t>5.1</w:t>
        </w:r>
        <w:r w:rsidR="003B49D0">
          <w:rPr>
            <w:rFonts w:asciiTheme="minorHAnsi" w:eastAsiaTheme="minorEastAsia" w:hAnsiTheme="minorHAnsi" w:cstheme="minorBidi"/>
            <w:noProof/>
            <w:sz w:val="21"/>
            <w:szCs w:val="22"/>
          </w:rPr>
          <w:tab/>
        </w:r>
        <w:r w:rsidR="003B49D0" w:rsidRPr="00344E42">
          <w:rPr>
            <w:rStyle w:val="a6"/>
            <w:rFonts w:hint="eastAsia"/>
            <w:noProof/>
          </w:rPr>
          <w:t>数据完整性</w:t>
        </w:r>
        <w:r w:rsidR="003B49D0">
          <w:rPr>
            <w:noProof/>
            <w:webHidden/>
          </w:rPr>
          <w:tab/>
        </w:r>
        <w:r w:rsidR="003B49D0">
          <w:rPr>
            <w:noProof/>
            <w:webHidden/>
          </w:rPr>
          <w:fldChar w:fldCharType="begin"/>
        </w:r>
        <w:r w:rsidR="003B49D0">
          <w:rPr>
            <w:noProof/>
            <w:webHidden/>
          </w:rPr>
          <w:instrText xml:space="preserve"> PAGEREF _Toc383596181 \h </w:instrText>
        </w:r>
        <w:r w:rsidR="003B49D0">
          <w:rPr>
            <w:noProof/>
            <w:webHidden/>
          </w:rPr>
        </w:r>
        <w:r w:rsidR="003B49D0">
          <w:rPr>
            <w:noProof/>
            <w:webHidden/>
          </w:rPr>
          <w:fldChar w:fldCharType="separate"/>
        </w:r>
        <w:r w:rsidR="003B49D0">
          <w:rPr>
            <w:noProof/>
            <w:webHidden/>
          </w:rPr>
          <w:t>4</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82" w:history="1">
        <w:r w:rsidR="003B49D0" w:rsidRPr="00344E42">
          <w:rPr>
            <w:rStyle w:val="a6"/>
            <w:noProof/>
          </w:rPr>
          <w:t>5.2</w:t>
        </w:r>
        <w:r w:rsidR="003B49D0">
          <w:rPr>
            <w:rFonts w:asciiTheme="minorHAnsi" w:eastAsiaTheme="minorEastAsia" w:hAnsiTheme="minorHAnsi" w:cstheme="minorBidi"/>
            <w:noProof/>
            <w:sz w:val="21"/>
            <w:szCs w:val="22"/>
          </w:rPr>
          <w:tab/>
        </w:r>
        <w:r w:rsidR="003B49D0" w:rsidRPr="00344E42">
          <w:rPr>
            <w:rStyle w:val="a6"/>
            <w:rFonts w:hint="eastAsia"/>
            <w:noProof/>
          </w:rPr>
          <w:t>数据保密性</w:t>
        </w:r>
        <w:r w:rsidR="003B49D0">
          <w:rPr>
            <w:noProof/>
            <w:webHidden/>
          </w:rPr>
          <w:tab/>
        </w:r>
        <w:r w:rsidR="003B49D0">
          <w:rPr>
            <w:noProof/>
            <w:webHidden/>
          </w:rPr>
          <w:fldChar w:fldCharType="begin"/>
        </w:r>
        <w:r w:rsidR="003B49D0">
          <w:rPr>
            <w:noProof/>
            <w:webHidden/>
          </w:rPr>
          <w:instrText xml:space="preserve"> PAGEREF _Toc383596182 \h </w:instrText>
        </w:r>
        <w:r w:rsidR="003B49D0">
          <w:rPr>
            <w:noProof/>
            <w:webHidden/>
          </w:rPr>
        </w:r>
        <w:r w:rsidR="003B49D0">
          <w:rPr>
            <w:noProof/>
            <w:webHidden/>
          </w:rPr>
          <w:fldChar w:fldCharType="separate"/>
        </w:r>
        <w:r w:rsidR="003B49D0">
          <w:rPr>
            <w:noProof/>
            <w:webHidden/>
          </w:rPr>
          <w:t>5</w:t>
        </w:r>
        <w:r w:rsidR="003B49D0">
          <w:rPr>
            <w:noProof/>
            <w:webHidden/>
          </w:rPr>
          <w:fldChar w:fldCharType="end"/>
        </w:r>
      </w:hyperlink>
    </w:p>
    <w:p w:rsidR="003B49D0" w:rsidRDefault="000C44F9">
      <w:pPr>
        <w:pStyle w:val="20"/>
        <w:rPr>
          <w:rFonts w:asciiTheme="minorHAnsi" w:eastAsiaTheme="minorEastAsia" w:hAnsiTheme="minorHAnsi" w:cstheme="minorBidi"/>
          <w:noProof/>
          <w:sz w:val="21"/>
          <w:szCs w:val="22"/>
        </w:rPr>
      </w:pPr>
      <w:hyperlink w:anchor="_Toc383596183" w:history="1">
        <w:r w:rsidR="003B49D0" w:rsidRPr="00344E42">
          <w:rPr>
            <w:rStyle w:val="a6"/>
            <w:noProof/>
          </w:rPr>
          <w:t>5.3</w:t>
        </w:r>
        <w:r w:rsidR="003B49D0">
          <w:rPr>
            <w:rFonts w:asciiTheme="minorHAnsi" w:eastAsiaTheme="minorEastAsia" w:hAnsiTheme="minorHAnsi" w:cstheme="minorBidi"/>
            <w:noProof/>
            <w:sz w:val="21"/>
            <w:szCs w:val="22"/>
          </w:rPr>
          <w:tab/>
        </w:r>
        <w:r w:rsidR="003B49D0" w:rsidRPr="00344E42">
          <w:rPr>
            <w:rStyle w:val="a6"/>
            <w:rFonts w:hint="eastAsia"/>
            <w:noProof/>
          </w:rPr>
          <w:t>数据备份恢复</w:t>
        </w:r>
        <w:r w:rsidR="003B49D0">
          <w:rPr>
            <w:noProof/>
            <w:webHidden/>
          </w:rPr>
          <w:tab/>
        </w:r>
        <w:r w:rsidR="003B49D0">
          <w:rPr>
            <w:noProof/>
            <w:webHidden/>
          </w:rPr>
          <w:fldChar w:fldCharType="begin"/>
        </w:r>
        <w:r w:rsidR="003B49D0">
          <w:rPr>
            <w:noProof/>
            <w:webHidden/>
          </w:rPr>
          <w:instrText xml:space="preserve"> PAGEREF _Toc383596183 \h </w:instrText>
        </w:r>
        <w:r w:rsidR="003B49D0">
          <w:rPr>
            <w:noProof/>
            <w:webHidden/>
          </w:rPr>
        </w:r>
        <w:r w:rsidR="003B49D0">
          <w:rPr>
            <w:noProof/>
            <w:webHidden/>
          </w:rPr>
          <w:fldChar w:fldCharType="separate"/>
        </w:r>
        <w:r w:rsidR="003B49D0">
          <w:rPr>
            <w:noProof/>
            <w:webHidden/>
          </w:rPr>
          <w:t>5</w:t>
        </w:r>
        <w:r w:rsidR="003B49D0">
          <w:rPr>
            <w:noProof/>
            <w:webHidden/>
          </w:rPr>
          <w:fldChar w:fldCharType="end"/>
        </w:r>
      </w:hyperlink>
    </w:p>
    <w:p w:rsidR="003B49D0" w:rsidRDefault="000C44F9">
      <w:pPr>
        <w:pStyle w:val="12"/>
        <w:rPr>
          <w:rFonts w:asciiTheme="minorHAnsi" w:eastAsiaTheme="minorEastAsia" w:hAnsiTheme="minorHAnsi" w:cstheme="minorBidi"/>
          <w:b w:val="0"/>
          <w:sz w:val="21"/>
          <w:szCs w:val="22"/>
        </w:rPr>
      </w:pPr>
      <w:hyperlink w:anchor="_Toc383596184" w:history="1">
        <w:r w:rsidR="003B49D0" w:rsidRPr="00344E42">
          <w:rPr>
            <w:rStyle w:val="a6"/>
          </w:rPr>
          <w:t>6</w:t>
        </w:r>
        <w:r w:rsidR="003B49D0">
          <w:rPr>
            <w:rFonts w:asciiTheme="minorHAnsi" w:eastAsiaTheme="minorEastAsia" w:hAnsiTheme="minorHAnsi" w:cstheme="minorBidi"/>
            <w:b w:val="0"/>
            <w:sz w:val="21"/>
            <w:szCs w:val="22"/>
          </w:rPr>
          <w:tab/>
        </w:r>
        <w:r w:rsidR="003B49D0" w:rsidRPr="00344E42">
          <w:rPr>
            <w:rStyle w:val="a6"/>
            <w:rFonts w:hint="eastAsia"/>
          </w:rPr>
          <w:t>其他安全管理要求</w:t>
        </w:r>
        <w:r w:rsidR="003B49D0">
          <w:rPr>
            <w:webHidden/>
          </w:rPr>
          <w:tab/>
        </w:r>
        <w:r w:rsidR="003B49D0">
          <w:rPr>
            <w:webHidden/>
          </w:rPr>
          <w:fldChar w:fldCharType="begin"/>
        </w:r>
        <w:r w:rsidR="003B49D0">
          <w:rPr>
            <w:webHidden/>
          </w:rPr>
          <w:instrText xml:space="preserve"> PAGEREF _Toc383596184 \h </w:instrText>
        </w:r>
        <w:r w:rsidR="003B49D0">
          <w:rPr>
            <w:webHidden/>
          </w:rPr>
        </w:r>
        <w:r w:rsidR="003B49D0">
          <w:rPr>
            <w:webHidden/>
          </w:rPr>
          <w:fldChar w:fldCharType="separate"/>
        </w:r>
        <w:r w:rsidR="003B49D0">
          <w:rPr>
            <w:webHidden/>
          </w:rPr>
          <w:t>5</w:t>
        </w:r>
        <w:r w:rsidR="003B49D0">
          <w:rPr>
            <w:webHidden/>
          </w:rPr>
          <w:fldChar w:fldCharType="end"/>
        </w:r>
      </w:hyperlink>
    </w:p>
    <w:p w:rsidR="00A52079" w:rsidRPr="001016E2" w:rsidRDefault="00AB2557" w:rsidP="00C204C6">
      <w:pPr>
        <w:pStyle w:val="12"/>
        <w:sectPr w:rsidR="00A52079" w:rsidRPr="001016E2" w:rsidSect="004C55CB">
          <w:headerReference w:type="even" r:id="rId9"/>
          <w:headerReference w:type="default" r:id="rId10"/>
          <w:footerReference w:type="even" r:id="rId11"/>
          <w:pgSz w:w="11906" w:h="16838"/>
          <w:pgMar w:top="1440" w:right="1800" w:bottom="1440" w:left="1800" w:header="851" w:footer="737" w:gutter="0"/>
          <w:pgNumType w:fmt="upperRoman"/>
          <w:cols w:space="425"/>
          <w:docGrid w:type="lines" w:linePitch="312"/>
        </w:sectPr>
      </w:pPr>
      <w:r>
        <w:fldChar w:fldCharType="end"/>
      </w:r>
    </w:p>
    <w:p w:rsidR="00DC6280" w:rsidRPr="00DC6280" w:rsidRDefault="00C0473E" w:rsidP="00CD5F53">
      <w:pPr>
        <w:pStyle w:val="10"/>
      </w:pPr>
      <w:bookmarkStart w:id="4" w:name="_Toc383596150"/>
      <w:bookmarkEnd w:id="0"/>
      <w:bookmarkEnd w:id="1"/>
      <w:bookmarkEnd w:id="2"/>
      <w:bookmarkEnd w:id="3"/>
      <w:r>
        <w:rPr>
          <w:rFonts w:hint="eastAsia"/>
        </w:rPr>
        <w:lastRenderedPageBreak/>
        <w:t>物理安全</w:t>
      </w:r>
      <w:bookmarkEnd w:id="4"/>
    </w:p>
    <w:p w:rsidR="00480D1F" w:rsidRDefault="00C0473E" w:rsidP="00480D1F">
      <w:pPr>
        <w:pStyle w:val="2"/>
      </w:pPr>
      <w:bookmarkStart w:id="5" w:name="_Toc383596151"/>
      <w:r>
        <w:rPr>
          <w:rFonts w:hint="eastAsia"/>
        </w:rPr>
        <w:t>物理位置选择（机房位置等）</w:t>
      </w:r>
      <w:bookmarkEnd w:id="5"/>
    </w:p>
    <w:p w:rsidR="00072229" w:rsidRDefault="0034551C" w:rsidP="00A25C5B">
      <w:pPr>
        <w:pStyle w:val="2"/>
      </w:pPr>
      <w:bookmarkStart w:id="6" w:name="_Toc383596152"/>
      <w:r>
        <w:rPr>
          <w:rFonts w:hint="eastAsia"/>
        </w:rPr>
        <w:t>物理访问控制（出入刷卡等）</w:t>
      </w:r>
      <w:bookmarkEnd w:id="6"/>
    </w:p>
    <w:p w:rsidR="001D40D1" w:rsidRPr="001D40D1" w:rsidRDefault="009266E6" w:rsidP="001D40D1">
      <w:pPr>
        <w:pStyle w:val="10"/>
      </w:pPr>
      <w:bookmarkStart w:id="7" w:name="_Toc383596153"/>
      <w:commentRangeStart w:id="8"/>
      <w:r>
        <w:rPr>
          <w:rFonts w:hint="eastAsia"/>
        </w:rPr>
        <w:t>网络安全部分</w:t>
      </w:r>
      <w:bookmarkEnd w:id="7"/>
      <w:commentRangeEnd w:id="8"/>
      <w:r w:rsidR="001D40D1">
        <w:rPr>
          <w:rStyle w:val="af0"/>
          <w:rFonts w:ascii="Calibri" w:eastAsia="宋体" w:hAnsi="Calibri"/>
          <w:b w:val="0"/>
          <w:bCs w:val="0"/>
          <w:kern w:val="2"/>
        </w:rPr>
        <w:commentReference w:id="8"/>
      </w:r>
    </w:p>
    <w:p w:rsidR="009266E6" w:rsidRDefault="000A0D75" w:rsidP="000A0D75">
      <w:pPr>
        <w:pStyle w:val="2"/>
      </w:pPr>
      <w:bookmarkStart w:id="9" w:name="_Toc383596154"/>
      <w:r w:rsidRPr="000A0D75">
        <w:rPr>
          <w:rFonts w:hint="eastAsia"/>
        </w:rPr>
        <w:t>访问控制</w:t>
      </w:r>
      <w:bookmarkEnd w:id="9"/>
    </w:p>
    <w:p w:rsidR="004E5CDC" w:rsidRDefault="00992FBE" w:rsidP="004E5CDC">
      <w:pPr>
        <w:pStyle w:val="3"/>
      </w:pPr>
      <w:bookmarkStart w:id="10" w:name="_Toc383596155"/>
      <w:r>
        <w:rPr>
          <w:rFonts w:hint="eastAsia"/>
        </w:rPr>
        <w:t>应在网络边界部署访问控制设备，启用访问控制功能</w:t>
      </w:r>
      <w:bookmarkEnd w:id="10"/>
    </w:p>
    <w:p w:rsidR="00992FBE" w:rsidRDefault="008007CC" w:rsidP="00992FBE">
      <w:pPr>
        <w:pStyle w:val="3"/>
      </w:pPr>
      <w:bookmarkStart w:id="11" w:name="_Toc383596156"/>
      <w:r>
        <w:rPr>
          <w:rFonts w:hint="eastAsia"/>
        </w:rPr>
        <w:t>HTTP</w:t>
      </w:r>
      <w:r>
        <w:rPr>
          <w:rFonts w:hint="eastAsia"/>
        </w:rPr>
        <w:t>、</w:t>
      </w:r>
      <w:r>
        <w:rPr>
          <w:rFonts w:hint="eastAsia"/>
        </w:rPr>
        <w:t>FTP</w:t>
      </w:r>
      <w:r>
        <w:rPr>
          <w:rFonts w:hint="eastAsia"/>
        </w:rPr>
        <w:t>等协议层的网络控制</w:t>
      </w:r>
      <w:bookmarkEnd w:id="11"/>
    </w:p>
    <w:p w:rsidR="00E97F31" w:rsidRDefault="00E97F31" w:rsidP="00E97F31">
      <w:pPr>
        <w:pStyle w:val="3"/>
      </w:pPr>
      <w:bookmarkStart w:id="12" w:name="_Toc383596157"/>
      <w:r>
        <w:rPr>
          <w:rFonts w:hint="eastAsia"/>
        </w:rPr>
        <w:t>。。。</w:t>
      </w:r>
      <w:bookmarkEnd w:id="12"/>
    </w:p>
    <w:p w:rsidR="00DC184D" w:rsidRDefault="00C255EA" w:rsidP="00DC184D">
      <w:pPr>
        <w:pStyle w:val="2"/>
      </w:pPr>
      <w:bookmarkStart w:id="13" w:name="_Toc383596158"/>
      <w:commentRangeStart w:id="14"/>
      <w:r>
        <w:rPr>
          <w:rFonts w:hint="eastAsia"/>
        </w:rPr>
        <w:t>安全审计</w:t>
      </w:r>
      <w:bookmarkEnd w:id="13"/>
      <w:commentRangeEnd w:id="14"/>
      <w:r w:rsidR="00660CDF">
        <w:rPr>
          <w:rStyle w:val="af0"/>
          <w:rFonts w:ascii="Calibri" w:eastAsia="宋体" w:hAnsi="Calibri"/>
          <w:b w:val="0"/>
          <w:bCs w:val="0"/>
        </w:rPr>
        <w:commentReference w:id="14"/>
      </w:r>
    </w:p>
    <w:p w:rsidR="005E435F" w:rsidRDefault="005E435F" w:rsidP="005E435F">
      <w:pPr>
        <w:pStyle w:val="3"/>
      </w:pPr>
      <w:bookmarkStart w:id="15" w:name="_Toc383596159"/>
      <w:r>
        <w:rPr>
          <w:rFonts w:hint="eastAsia"/>
        </w:rPr>
        <w:t>网络运行状况，设备等的日志记录</w:t>
      </w:r>
      <w:bookmarkEnd w:id="15"/>
    </w:p>
    <w:p w:rsidR="009721FE" w:rsidRDefault="009721FE" w:rsidP="009721FE">
      <w:pPr>
        <w:pStyle w:val="2"/>
      </w:pPr>
      <w:bookmarkStart w:id="16" w:name="_Toc383596160"/>
      <w:r>
        <w:rPr>
          <w:rFonts w:hint="eastAsia"/>
        </w:rPr>
        <w:t>入侵防范</w:t>
      </w:r>
      <w:bookmarkEnd w:id="16"/>
    </w:p>
    <w:p w:rsidR="005E435F" w:rsidRDefault="00A31101" w:rsidP="005E435F">
      <w:pPr>
        <w:pStyle w:val="3"/>
      </w:pPr>
      <w:bookmarkStart w:id="17" w:name="_Toc383596161"/>
      <w:r>
        <w:rPr>
          <w:rFonts w:hint="eastAsia"/>
        </w:rPr>
        <w:t>在网络边界处监视：</w:t>
      </w:r>
      <w:bookmarkEnd w:id="17"/>
    </w:p>
    <w:p w:rsidR="00A31101" w:rsidRDefault="00A31101" w:rsidP="002024A1">
      <w:pPr>
        <w:pStyle w:val="C503-2"/>
        <w:numPr>
          <w:ilvl w:val="0"/>
          <w:numId w:val="26"/>
        </w:numPr>
        <w:ind w:firstLineChars="0"/>
      </w:pPr>
      <w:r>
        <w:rPr>
          <w:rFonts w:hint="eastAsia"/>
        </w:rPr>
        <w:t>端口扫描</w:t>
      </w:r>
    </w:p>
    <w:p w:rsidR="00A31101" w:rsidRDefault="00A31101" w:rsidP="002024A1">
      <w:pPr>
        <w:pStyle w:val="C503-2"/>
        <w:numPr>
          <w:ilvl w:val="0"/>
          <w:numId w:val="26"/>
        </w:numPr>
        <w:ind w:firstLineChars="0"/>
      </w:pPr>
      <w:r>
        <w:rPr>
          <w:rFonts w:hint="eastAsia"/>
        </w:rPr>
        <w:t>强力攻击</w:t>
      </w:r>
    </w:p>
    <w:p w:rsidR="00A31101" w:rsidRDefault="00A31101" w:rsidP="002024A1">
      <w:pPr>
        <w:pStyle w:val="C503-2"/>
        <w:numPr>
          <w:ilvl w:val="0"/>
          <w:numId w:val="26"/>
        </w:numPr>
        <w:ind w:firstLineChars="0"/>
      </w:pPr>
      <w:r>
        <w:rPr>
          <w:rFonts w:hint="eastAsia"/>
        </w:rPr>
        <w:t>木马后门攻击</w:t>
      </w:r>
    </w:p>
    <w:p w:rsidR="00A31101" w:rsidRDefault="00A31101" w:rsidP="002024A1">
      <w:pPr>
        <w:pStyle w:val="C503-2"/>
        <w:numPr>
          <w:ilvl w:val="0"/>
          <w:numId w:val="26"/>
        </w:numPr>
        <w:ind w:firstLineChars="0"/>
      </w:pPr>
      <w:r>
        <w:rPr>
          <w:rFonts w:hint="eastAsia"/>
        </w:rPr>
        <w:t>拒绝服务攻击</w:t>
      </w:r>
    </w:p>
    <w:p w:rsidR="00A31101" w:rsidRDefault="00A31101" w:rsidP="002024A1">
      <w:pPr>
        <w:pStyle w:val="C503-2"/>
        <w:numPr>
          <w:ilvl w:val="0"/>
          <w:numId w:val="26"/>
        </w:numPr>
        <w:ind w:firstLineChars="0"/>
      </w:pPr>
      <w:r>
        <w:rPr>
          <w:rFonts w:hint="eastAsia"/>
        </w:rPr>
        <w:t>缓冲区溢出攻击</w:t>
      </w:r>
    </w:p>
    <w:p w:rsidR="00A31101" w:rsidRDefault="00A31101" w:rsidP="002024A1">
      <w:pPr>
        <w:pStyle w:val="C503-2"/>
        <w:numPr>
          <w:ilvl w:val="0"/>
          <w:numId w:val="26"/>
        </w:numPr>
        <w:ind w:firstLineChars="0"/>
      </w:pPr>
      <w:r>
        <w:rPr>
          <w:rFonts w:hint="eastAsia"/>
        </w:rPr>
        <w:t>IP</w:t>
      </w:r>
      <w:r>
        <w:rPr>
          <w:rFonts w:hint="eastAsia"/>
        </w:rPr>
        <w:t>碎片攻击、</w:t>
      </w:r>
    </w:p>
    <w:p w:rsidR="00A31101" w:rsidRDefault="00A31101" w:rsidP="002024A1">
      <w:pPr>
        <w:pStyle w:val="C503-2"/>
        <w:numPr>
          <w:ilvl w:val="0"/>
          <w:numId w:val="26"/>
        </w:numPr>
        <w:ind w:firstLineChars="0"/>
      </w:pPr>
      <w:r>
        <w:rPr>
          <w:rFonts w:hint="eastAsia"/>
        </w:rPr>
        <w:t>网络蠕虫攻击等</w:t>
      </w:r>
    </w:p>
    <w:p w:rsidR="00A31101" w:rsidRPr="00A31101" w:rsidRDefault="00A31101" w:rsidP="00A31101">
      <w:pPr>
        <w:pStyle w:val="C503-2"/>
        <w:ind w:left="480" w:firstLineChars="0" w:firstLine="0"/>
      </w:pPr>
      <w:r>
        <w:rPr>
          <w:rFonts w:hint="eastAsia"/>
        </w:rPr>
        <w:t>攻击出现时，网络端需记录类型目的时间等</w:t>
      </w:r>
    </w:p>
    <w:p w:rsidR="00230AB8" w:rsidRDefault="00230AB8" w:rsidP="00230AB8">
      <w:pPr>
        <w:pStyle w:val="3"/>
      </w:pPr>
      <w:bookmarkStart w:id="18" w:name="_Toc383596162"/>
      <w:r>
        <w:rPr>
          <w:rFonts w:hint="eastAsia"/>
        </w:rPr>
        <w:t>恶意代码防范：</w:t>
      </w:r>
      <w:bookmarkEnd w:id="18"/>
    </w:p>
    <w:p w:rsidR="00230AB8" w:rsidRDefault="00230AB8" w:rsidP="002024A1">
      <w:pPr>
        <w:pStyle w:val="C503-2"/>
        <w:numPr>
          <w:ilvl w:val="0"/>
          <w:numId w:val="27"/>
        </w:numPr>
        <w:ind w:firstLineChars="0"/>
      </w:pPr>
      <w:r>
        <w:rPr>
          <w:rFonts w:hint="eastAsia"/>
        </w:rPr>
        <w:t>网络层对恶意代码进行检测清除</w:t>
      </w:r>
    </w:p>
    <w:p w:rsidR="00230AB8" w:rsidRDefault="00230AB8" w:rsidP="002024A1">
      <w:pPr>
        <w:pStyle w:val="C503-2"/>
        <w:numPr>
          <w:ilvl w:val="0"/>
          <w:numId w:val="27"/>
        </w:numPr>
        <w:ind w:firstLineChars="0"/>
      </w:pPr>
      <w:r>
        <w:rPr>
          <w:rFonts w:hint="eastAsia"/>
        </w:rPr>
        <w:lastRenderedPageBreak/>
        <w:t>维护恶意代码库的升级检测系统更新</w:t>
      </w:r>
    </w:p>
    <w:p w:rsidR="00230AB8" w:rsidRDefault="00230AB8" w:rsidP="00230AB8">
      <w:pPr>
        <w:pStyle w:val="3"/>
      </w:pPr>
      <w:bookmarkStart w:id="19" w:name="_Toc383596163"/>
      <w:r>
        <w:rPr>
          <w:rFonts w:hint="eastAsia"/>
        </w:rPr>
        <w:t>网络设备防护：</w:t>
      </w:r>
      <w:bookmarkEnd w:id="19"/>
    </w:p>
    <w:p w:rsidR="00230AB8" w:rsidRPr="00574BC0" w:rsidRDefault="00230AB8" w:rsidP="002024A1">
      <w:pPr>
        <w:pStyle w:val="C503-2"/>
        <w:numPr>
          <w:ilvl w:val="0"/>
          <w:numId w:val="28"/>
        </w:numPr>
        <w:ind w:firstLineChars="0"/>
      </w:pPr>
      <w:r>
        <w:rPr>
          <w:rFonts w:ascii="Arial" w:hAnsi="Arial" w:cs="Arial"/>
          <w:color w:val="333333"/>
          <w:sz w:val="18"/>
          <w:szCs w:val="18"/>
        </w:rPr>
        <w:t>登录网络设备的用户进行身份鉴别</w:t>
      </w:r>
    </w:p>
    <w:p w:rsidR="00574BC0" w:rsidRPr="0013313F" w:rsidRDefault="0013313F" w:rsidP="002024A1">
      <w:pPr>
        <w:pStyle w:val="C503-2"/>
        <w:numPr>
          <w:ilvl w:val="0"/>
          <w:numId w:val="28"/>
        </w:numPr>
        <w:ind w:firstLineChars="0"/>
      </w:pPr>
      <w:r>
        <w:rPr>
          <w:rFonts w:ascii="Arial" w:hAnsi="Arial" w:cs="Arial"/>
          <w:color w:val="333333"/>
          <w:sz w:val="18"/>
          <w:szCs w:val="18"/>
        </w:rPr>
        <w:t>应对网络设备的管理员登录地址进行限制</w:t>
      </w:r>
    </w:p>
    <w:p w:rsidR="0013313F" w:rsidRPr="00230AB8" w:rsidRDefault="0013313F" w:rsidP="002024A1">
      <w:pPr>
        <w:pStyle w:val="C503-2"/>
        <w:numPr>
          <w:ilvl w:val="0"/>
          <w:numId w:val="28"/>
        </w:numPr>
        <w:ind w:firstLineChars="0"/>
      </w:pPr>
    </w:p>
    <w:p w:rsidR="00DC184D" w:rsidRPr="005E435F" w:rsidRDefault="00DC184D" w:rsidP="00230AB8">
      <w:pPr>
        <w:pStyle w:val="C503-2"/>
      </w:pPr>
    </w:p>
    <w:p w:rsidR="00640884" w:rsidRDefault="00640884" w:rsidP="00640884">
      <w:pPr>
        <w:pStyle w:val="10"/>
      </w:pPr>
      <w:bookmarkStart w:id="20" w:name="_Toc383596164"/>
      <w:r w:rsidRPr="00640884">
        <w:rPr>
          <w:rFonts w:hint="eastAsia"/>
        </w:rPr>
        <w:t>主机安全</w:t>
      </w:r>
      <w:bookmarkEnd w:id="20"/>
    </w:p>
    <w:p w:rsidR="002D3571" w:rsidRDefault="005F2D8E" w:rsidP="002D3571">
      <w:pPr>
        <w:pStyle w:val="2"/>
      </w:pPr>
      <w:bookmarkStart w:id="21" w:name="_Toc383596165"/>
      <w:r>
        <w:rPr>
          <w:rFonts w:hint="eastAsia"/>
        </w:rPr>
        <w:t>身份鉴别</w:t>
      </w:r>
      <w:bookmarkEnd w:id="21"/>
    </w:p>
    <w:p w:rsidR="00640884" w:rsidRDefault="00F64696" w:rsidP="002024A1">
      <w:pPr>
        <w:pStyle w:val="C503-2"/>
        <w:numPr>
          <w:ilvl w:val="0"/>
          <w:numId w:val="29"/>
        </w:numPr>
        <w:ind w:firstLineChars="0"/>
      </w:pPr>
      <w:r w:rsidRPr="00F64696">
        <w:rPr>
          <w:rFonts w:hint="eastAsia"/>
        </w:rPr>
        <w:t>应对登录操作系统和数据库系统的用户进行身份标识和鉴别</w:t>
      </w:r>
    </w:p>
    <w:p w:rsidR="00F64696" w:rsidRDefault="00D37AAF" w:rsidP="002024A1">
      <w:pPr>
        <w:pStyle w:val="C503-2"/>
        <w:numPr>
          <w:ilvl w:val="0"/>
          <w:numId w:val="29"/>
        </w:numPr>
        <w:ind w:firstLineChars="0"/>
      </w:pPr>
      <w:r>
        <w:rPr>
          <w:rFonts w:hint="eastAsia"/>
        </w:rPr>
        <w:t>操作系统和数据库系统管理用户身份标识应具有不易被冒用的特点，口令应有复杂度要求并定期更换</w:t>
      </w:r>
    </w:p>
    <w:p w:rsidR="00D25E81" w:rsidRDefault="00D20A4C" w:rsidP="002024A1">
      <w:pPr>
        <w:pStyle w:val="C503-2"/>
        <w:numPr>
          <w:ilvl w:val="0"/>
          <w:numId w:val="29"/>
        </w:numPr>
        <w:ind w:firstLineChars="0"/>
      </w:pPr>
      <w:r>
        <w:rPr>
          <w:rFonts w:hint="eastAsia"/>
        </w:rPr>
        <w:t>应启用登录失败处理功能，可采取结束会话、限制非法登录次数和自动退出等措施</w:t>
      </w:r>
    </w:p>
    <w:p w:rsidR="004A326E" w:rsidRDefault="004A326E" w:rsidP="002024A1">
      <w:pPr>
        <w:pStyle w:val="C503-2"/>
        <w:numPr>
          <w:ilvl w:val="0"/>
          <w:numId w:val="29"/>
        </w:numPr>
        <w:ind w:firstLineChars="0"/>
      </w:pPr>
      <w:r>
        <w:rPr>
          <w:rFonts w:hint="eastAsia"/>
        </w:rPr>
        <w:t>。。。</w:t>
      </w:r>
    </w:p>
    <w:p w:rsidR="00A469E4" w:rsidRDefault="00A469E4" w:rsidP="00A469E4">
      <w:pPr>
        <w:pStyle w:val="2"/>
      </w:pPr>
      <w:bookmarkStart w:id="22" w:name="_Toc383596166"/>
      <w:r>
        <w:rPr>
          <w:rFonts w:hint="eastAsia"/>
        </w:rPr>
        <w:t>访问控制</w:t>
      </w:r>
      <w:bookmarkEnd w:id="22"/>
    </w:p>
    <w:p w:rsidR="00A469E4" w:rsidRDefault="003F3C2E" w:rsidP="002024A1">
      <w:pPr>
        <w:pStyle w:val="C503-2"/>
        <w:numPr>
          <w:ilvl w:val="0"/>
          <w:numId w:val="30"/>
        </w:numPr>
        <w:ind w:firstLineChars="0"/>
      </w:pPr>
      <w:r>
        <w:rPr>
          <w:rFonts w:hint="eastAsia"/>
        </w:rPr>
        <w:t>启用访问控制功能，依据安全策略控制用户对资源的访问</w:t>
      </w:r>
    </w:p>
    <w:p w:rsidR="003F3C2E" w:rsidRDefault="00CD3B22" w:rsidP="002024A1">
      <w:pPr>
        <w:pStyle w:val="C503-2"/>
        <w:numPr>
          <w:ilvl w:val="0"/>
          <w:numId w:val="30"/>
        </w:numPr>
        <w:ind w:firstLineChars="0"/>
      </w:pPr>
      <w:r w:rsidRPr="00CD3B22">
        <w:rPr>
          <w:rFonts w:hint="eastAsia"/>
        </w:rPr>
        <w:t>应实现操作系统和数据库系统特权用户的权限分离</w:t>
      </w:r>
    </w:p>
    <w:p w:rsidR="00FC322F" w:rsidRDefault="00137F44" w:rsidP="002024A1">
      <w:pPr>
        <w:pStyle w:val="C503-2"/>
        <w:numPr>
          <w:ilvl w:val="0"/>
          <w:numId w:val="30"/>
        </w:numPr>
        <w:ind w:firstLineChars="0"/>
      </w:pPr>
      <w:r w:rsidRPr="00137F44">
        <w:rPr>
          <w:rFonts w:hint="eastAsia"/>
        </w:rPr>
        <w:t>应及时删除多余的、过期的</w:t>
      </w:r>
      <w:proofErr w:type="gramStart"/>
      <w:r w:rsidRPr="00137F44">
        <w:rPr>
          <w:rFonts w:hint="eastAsia"/>
        </w:rPr>
        <w:t>帐户</w:t>
      </w:r>
      <w:proofErr w:type="gramEnd"/>
      <w:r w:rsidRPr="00137F44">
        <w:rPr>
          <w:rFonts w:hint="eastAsia"/>
        </w:rPr>
        <w:t>，避免共享</w:t>
      </w:r>
      <w:proofErr w:type="gramStart"/>
      <w:r w:rsidRPr="00137F44">
        <w:rPr>
          <w:rFonts w:hint="eastAsia"/>
        </w:rPr>
        <w:t>帐户</w:t>
      </w:r>
      <w:proofErr w:type="gramEnd"/>
      <w:r w:rsidRPr="00137F44">
        <w:rPr>
          <w:rFonts w:hint="eastAsia"/>
        </w:rPr>
        <w:t>的存在</w:t>
      </w:r>
    </w:p>
    <w:p w:rsidR="004A326E" w:rsidRDefault="004A326E" w:rsidP="002024A1">
      <w:pPr>
        <w:pStyle w:val="C503-2"/>
        <w:numPr>
          <w:ilvl w:val="0"/>
          <w:numId w:val="30"/>
        </w:numPr>
        <w:ind w:firstLineChars="0"/>
      </w:pPr>
      <w:r>
        <w:rPr>
          <w:rFonts w:hint="eastAsia"/>
        </w:rPr>
        <w:t>。。。</w:t>
      </w:r>
    </w:p>
    <w:p w:rsidR="005D5E19" w:rsidRDefault="00966F68" w:rsidP="005D5E19">
      <w:pPr>
        <w:pStyle w:val="2"/>
      </w:pPr>
      <w:bookmarkStart w:id="23" w:name="_Toc383596167"/>
      <w:commentRangeStart w:id="24"/>
      <w:r>
        <w:rPr>
          <w:rFonts w:hint="eastAsia"/>
        </w:rPr>
        <w:t>安全审计</w:t>
      </w:r>
      <w:bookmarkEnd w:id="23"/>
      <w:commentRangeEnd w:id="24"/>
      <w:r w:rsidR="00EE3F1C">
        <w:rPr>
          <w:rStyle w:val="af0"/>
          <w:rFonts w:ascii="Calibri" w:eastAsia="宋体" w:hAnsi="Calibri"/>
          <w:b w:val="0"/>
          <w:bCs w:val="0"/>
        </w:rPr>
        <w:commentReference w:id="24"/>
      </w:r>
    </w:p>
    <w:p w:rsidR="00EC2EFF" w:rsidRDefault="003D2558" w:rsidP="002024A1">
      <w:pPr>
        <w:pStyle w:val="C503-2"/>
        <w:numPr>
          <w:ilvl w:val="0"/>
          <w:numId w:val="31"/>
        </w:numPr>
        <w:ind w:firstLineChars="0"/>
      </w:pPr>
      <w:r w:rsidRPr="003D2558">
        <w:rPr>
          <w:rFonts w:hint="eastAsia"/>
        </w:rPr>
        <w:t>审计范围应覆盖到服务器和重要客户端上的每个操作系统用户和数据库用户</w:t>
      </w:r>
    </w:p>
    <w:p w:rsidR="00CB6282" w:rsidRDefault="00F01117" w:rsidP="002024A1">
      <w:pPr>
        <w:pStyle w:val="C503-2"/>
        <w:numPr>
          <w:ilvl w:val="0"/>
          <w:numId w:val="31"/>
        </w:numPr>
        <w:ind w:firstLineChars="0"/>
      </w:pPr>
      <w:r>
        <w:rPr>
          <w:rFonts w:hint="eastAsia"/>
        </w:rPr>
        <w:t>。。。</w:t>
      </w:r>
    </w:p>
    <w:p w:rsidR="00CB6282" w:rsidRDefault="00302FD5" w:rsidP="00CB6282">
      <w:pPr>
        <w:pStyle w:val="2"/>
      </w:pPr>
      <w:bookmarkStart w:id="25" w:name="_Toc383596168"/>
      <w:r>
        <w:rPr>
          <w:rFonts w:hint="eastAsia"/>
        </w:rPr>
        <w:t>入侵防范</w:t>
      </w:r>
      <w:bookmarkEnd w:id="25"/>
      <w:r w:rsidR="005C420A">
        <w:rPr>
          <w:rFonts w:hint="eastAsia"/>
        </w:rPr>
        <w:t xml:space="preserve"> </w:t>
      </w:r>
    </w:p>
    <w:p w:rsidR="00137F44" w:rsidRDefault="005E0907" w:rsidP="002024A1">
      <w:pPr>
        <w:pStyle w:val="C503-2"/>
        <w:numPr>
          <w:ilvl w:val="0"/>
          <w:numId w:val="32"/>
        </w:numPr>
        <w:ind w:firstLineChars="0"/>
      </w:pPr>
      <w:r>
        <w:rPr>
          <w:rFonts w:hint="eastAsia"/>
        </w:rPr>
        <w:lastRenderedPageBreak/>
        <w:t>能够检测到对重要服务器的入侵行为，记录</w:t>
      </w:r>
      <w:r>
        <w:rPr>
          <w:rFonts w:hint="eastAsia"/>
        </w:rPr>
        <w:t>IP</w:t>
      </w:r>
      <w:r>
        <w:rPr>
          <w:rFonts w:hint="eastAsia"/>
        </w:rPr>
        <w:t>，类型，目的，时间等</w:t>
      </w:r>
    </w:p>
    <w:p w:rsidR="005E0907" w:rsidRDefault="00352507" w:rsidP="002024A1">
      <w:pPr>
        <w:pStyle w:val="C503-2"/>
        <w:numPr>
          <w:ilvl w:val="0"/>
          <w:numId w:val="32"/>
        </w:numPr>
        <w:ind w:firstLineChars="0"/>
      </w:pPr>
      <w:r>
        <w:rPr>
          <w:rFonts w:hint="eastAsia"/>
        </w:rPr>
        <w:t>。。。</w:t>
      </w:r>
    </w:p>
    <w:p w:rsidR="00352507" w:rsidRDefault="00FB33ED" w:rsidP="00352507">
      <w:pPr>
        <w:pStyle w:val="2"/>
      </w:pPr>
      <w:bookmarkStart w:id="26" w:name="_Toc383596169"/>
      <w:r>
        <w:rPr>
          <w:rFonts w:hint="eastAsia"/>
        </w:rPr>
        <w:t>恶意代码防范</w:t>
      </w:r>
      <w:bookmarkEnd w:id="26"/>
    </w:p>
    <w:p w:rsidR="00352507" w:rsidRDefault="0000101B" w:rsidP="002024A1">
      <w:pPr>
        <w:pStyle w:val="C503-2"/>
        <w:numPr>
          <w:ilvl w:val="0"/>
          <w:numId w:val="33"/>
        </w:numPr>
        <w:ind w:firstLineChars="0"/>
      </w:pPr>
      <w:r>
        <w:rPr>
          <w:rFonts w:hint="eastAsia"/>
        </w:rPr>
        <w:t>安装防恶意代码软件（杀毒软件）并定期更</w:t>
      </w:r>
      <w:proofErr w:type="gramStart"/>
      <w:r>
        <w:rPr>
          <w:rFonts w:hint="eastAsia"/>
        </w:rPr>
        <w:t>行软件</w:t>
      </w:r>
      <w:proofErr w:type="gramEnd"/>
      <w:r>
        <w:rPr>
          <w:rFonts w:hint="eastAsia"/>
        </w:rPr>
        <w:t>版本和恶意代码库</w:t>
      </w:r>
    </w:p>
    <w:p w:rsidR="00F60AE1" w:rsidRDefault="00F60AE1" w:rsidP="002024A1">
      <w:pPr>
        <w:pStyle w:val="C503-2"/>
        <w:numPr>
          <w:ilvl w:val="0"/>
          <w:numId w:val="33"/>
        </w:numPr>
        <w:ind w:firstLineChars="0"/>
      </w:pPr>
      <w:r>
        <w:t>…</w:t>
      </w:r>
    </w:p>
    <w:p w:rsidR="00801605" w:rsidRDefault="00801605" w:rsidP="00801605">
      <w:pPr>
        <w:pStyle w:val="2"/>
      </w:pPr>
      <w:bookmarkStart w:id="27" w:name="_Toc383596170"/>
      <w:r>
        <w:rPr>
          <w:rFonts w:hint="eastAsia"/>
        </w:rPr>
        <w:t>资源控制</w:t>
      </w:r>
      <w:bookmarkEnd w:id="27"/>
    </w:p>
    <w:p w:rsidR="00801605" w:rsidRDefault="00801605" w:rsidP="002024A1">
      <w:pPr>
        <w:pStyle w:val="C503-2"/>
        <w:numPr>
          <w:ilvl w:val="0"/>
          <w:numId w:val="34"/>
        </w:numPr>
        <w:ind w:firstLineChars="0"/>
      </w:pPr>
      <w:r>
        <w:rPr>
          <w:rFonts w:hint="eastAsia"/>
        </w:rPr>
        <w:t>对重要服务器进行监视，包括</w:t>
      </w:r>
      <w:r>
        <w:rPr>
          <w:rFonts w:hint="eastAsia"/>
        </w:rPr>
        <w:t>CPU</w:t>
      </w:r>
      <w:r>
        <w:rPr>
          <w:rFonts w:hint="eastAsia"/>
        </w:rPr>
        <w:t>硬盘等资源</w:t>
      </w:r>
    </w:p>
    <w:p w:rsidR="00801605" w:rsidRPr="00EC2EFF" w:rsidRDefault="00801605" w:rsidP="002024A1">
      <w:pPr>
        <w:pStyle w:val="C503-2"/>
        <w:numPr>
          <w:ilvl w:val="0"/>
          <w:numId w:val="34"/>
        </w:numPr>
        <w:ind w:firstLineChars="0"/>
      </w:pPr>
      <w:r>
        <w:rPr>
          <w:rFonts w:hint="eastAsia"/>
        </w:rPr>
        <w:t>限制单用户的最大或最小使用限度</w:t>
      </w:r>
    </w:p>
    <w:p w:rsidR="005F510D" w:rsidRPr="006A327E" w:rsidRDefault="005F510D" w:rsidP="00A469E4">
      <w:pPr>
        <w:pStyle w:val="C503-2"/>
        <w:ind w:firstLineChars="0"/>
      </w:pPr>
    </w:p>
    <w:p w:rsidR="0067707B" w:rsidRDefault="009548A3" w:rsidP="0067707B">
      <w:pPr>
        <w:pStyle w:val="10"/>
      </w:pPr>
      <w:bookmarkStart w:id="28" w:name="_Toc383596171"/>
      <w:r>
        <w:rPr>
          <w:rFonts w:hint="eastAsia"/>
        </w:rPr>
        <w:t>应用</w:t>
      </w:r>
      <w:r w:rsidR="0067707B" w:rsidRPr="00640884">
        <w:rPr>
          <w:rFonts w:hint="eastAsia"/>
        </w:rPr>
        <w:t>安全</w:t>
      </w:r>
      <w:bookmarkEnd w:id="28"/>
    </w:p>
    <w:p w:rsidR="00C6188E" w:rsidRDefault="00BC5D61" w:rsidP="00C6188E">
      <w:pPr>
        <w:pStyle w:val="2"/>
      </w:pPr>
      <w:bookmarkStart w:id="29" w:name="_Toc383596172"/>
      <w:r>
        <w:rPr>
          <w:rFonts w:hint="eastAsia"/>
        </w:rPr>
        <w:t>身份鉴别</w:t>
      </w:r>
      <w:bookmarkEnd w:id="29"/>
    </w:p>
    <w:p w:rsidR="008007CC" w:rsidRDefault="00996A6B" w:rsidP="002024A1">
      <w:pPr>
        <w:pStyle w:val="C503-2"/>
        <w:numPr>
          <w:ilvl w:val="0"/>
          <w:numId w:val="35"/>
        </w:numPr>
        <w:ind w:firstLineChars="0"/>
      </w:pPr>
      <w:r w:rsidRPr="00996A6B">
        <w:rPr>
          <w:rFonts w:hint="eastAsia"/>
        </w:rPr>
        <w:t>应提供专用的登录控制模块对登录用户进行身份标识和鉴别</w:t>
      </w:r>
    </w:p>
    <w:p w:rsidR="00996A6B" w:rsidRDefault="00996A6B" w:rsidP="002024A1">
      <w:pPr>
        <w:pStyle w:val="C503-2"/>
        <w:numPr>
          <w:ilvl w:val="0"/>
          <w:numId w:val="35"/>
        </w:numPr>
        <w:ind w:firstLineChars="0"/>
      </w:pPr>
      <w:r w:rsidRPr="00996A6B">
        <w:rPr>
          <w:rFonts w:hint="eastAsia"/>
        </w:rPr>
        <w:t>应对同一用户采用两种或两种以上组合的鉴别技术实现用户身份鉴别</w:t>
      </w:r>
    </w:p>
    <w:p w:rsidR="00996A6B" w:rsidRPr="00E97F31" w:rsidRDefault="00ED796F" w:rsidP="002024A1">
      <w:pPr>
        <w:pStyle w:val="C503-2"/>
        <w:numPr>
          <w:ilvl w:val="0"/>
          <w:numId w:val="35"/>
        </w:numPr>
        <w:ind w:firstLineChars="0"/>
      </w:pPr>
      <w:r>
        <w:rPr>
          <w:rFonts w:hint="eastAsia"/>
        </w:rPr>
        <w:t>应提供登录失败处理功能，可采取结束会话、限制非法登录次数和自动退出等措施</w:t>
      </w:r>
    </w:p>
    <w:p w:rsidR="00992FBE" w:rsidRDefault="00547F41" w:rsidP="002024A1">
      <w:pPr>
        <w:pStyle w:val="C503-2"/>
        <w:numPr>
          <w:ilvl w:val="0"/>
          <w:numId w:val="35"/>
        </w:numPr>
        <w:ind w:firstLineChars="0"/>
      </w:pPr>
      <w:r>
        <w:rPr>
          <w:rFonts w:hint="eastAsia"/>
        </w:rPr>
        <w:t>。。。</w:t>
      </w:r>
    </w:p>
    <w:p w:rsidR="00B310A4" w:rsidRDefault="00B310A4" w:rsidP="00B310A4">
      <w:pPr>
        <w:pStyle w:val="2"/>
      </w:pPr>
      <w:bookmarkStart w:id="30" w:name="_Toc383596173"/>
      <w:r>
        <w:rPr>
          <w:rFonts w:hint="eastAsia"/>
        </w:rPr>
        <w:t>访问控制</w:t>
      </w:r>
      <w:bookmarkEnd w:id="30"/>
    </w:p>
    <w:p w:rsidR="00B310A4" w:rsidRDefault="009C6DE7" w:rsidP="002024A1">
      <w:pPr>
        <w:pStyle w:val="C503-2"/>
        <w:numPr>
          <w:ilvl w:val="0"/>
          <w:numId w:val="36"/>
        </w:numPr>
        <w:ind w:firstLineChars="0"/>
      </w:pPr>
      <w:r w:rsidRPr="009C6DE7">
        <w:rPr>
          <w:rFonts w:hint="eastAsia"/>
        </w:rPr>
        <w:t>应提供访问控制功</w:t>
      </w:r>
      <w:bookmarkStart w:id="31" w:name="_GoBack"/>
      <w:bookmarkEnd w:id="31"/>
      <w:r w:rsidRPr="009C6DE7">
        <w:rPr>
          <w:rFonts w:hint="eastAsia"/>
        </w:rPr>
        <w:t>能，依据安全策略控制用户对文件、数据库表等客体的访问</w:t>
      </w:r>
    </w:p>
    <w:p w:rsidR="009C6DE7" w:rsidRDefault="0085275E" w:rsidP="002024A1">
      <w:pPr>
        <w:pStyle w:val="C503-2"/>
        <w:numPr>
          <w:ilvl w:val="0"/>
          <w:numId w:val="36"/>
        </w:numPr>
        <w:ind w:firstLineChars="0"/>
      </w:pPr>
      <w:r w:rsidRPr="0085275E">
        <w:rPr>
          <w:rFonts w:hint="eastAsia"/>
        </w:rPr>
        <w:t>应由授权主体配置访问控制策略，并严格限制默认</w:t>
      </w:r>
      <w:proofErr w:type="gramStart"/>
      <w:r w:rsidRPr="0085275E">
        <w:rPr>
          <w:rFonts w:hint="eastAsia"/>
        </w:rPr>
        <w:t>帐户</w:t>
      </w:r>
      <w:proofErr w:type="gramEnd"/>
      <w:r w:rsidRPr="0085275E">
        <w:rPr>
          <w:rFonts w:hint="eastAsia"/>
        </w:rPr>
        <w:t>的访问权限</w:t>
      </w:r>
    </w:p>
    <w:p w:rsidR="0085275E" w:rsidRDefault="008F3403" w:rsidP="002024A1">
      <w:pPr>
        <w:pStyle w:val="C503-2"/>
        <w:numPr>
          <w:ilvl w:val="0"/>
          <w:numId w:val="36"/>
        </w:numPr>
        <w:ind w:firstLineChars="0"/>
        <w:rPr>
          <w:rFonts w:hint="eastAsia"/>
        </w:rPr>
      </w:pPr>
      <w:r>
        <w:rPr>
          <w:rFonts w:hint="eastAsia"/>
        </w:rPr>
        <w:t>应提供登录失败处理功能，可采取结束会话、限制非法登录次数和自动退出等措施</w:t>
      </w:r>
    </w:p>
    <w:p w:rsidR="00F43586" w:rsidDel="00F43586" w:rsidRDefault="00F43586" w:rsidP="00F43586">
      <w:pPr>
        <w:pStyle w:val="C503-2"/>
        <w:numPr>
          <w:ilvl w:val="0"/>
          <w:numId w:val="36"/>
        </w:numPr>
        <w:ind w:firstLineChars="0"/>
        <w:rPr>
          <w:del w:id="32" w:author="admin" w:date="2014-03-26T14:31:00Z"/>
        </w:rPr>
      </w:pPr>
      <w:ins w:id="33" w:author="admin" w:date="2014-03-26T14:31:00Z">
        <w:r>
          <w:rPr>
            <w:rFonts w:hint="eastAsia"/>
          </w:rPr>
          <w:t>是否有超时</w:t>
        </w:r>
        <w:r>
          <w:rPr>
            <w:rFonts w:hint="eastAsia"/>
          </w:rPr>
          <w:t>限制，也就是说，用户登陆后在一定时间内（例如</w:t>
        </w:r>
        <w:r>
          <w:t>15</w:t>
        </w:r>
        <w:r>
          <w:rPr>
            <w:rFonts w:hint="eastAsia"/>
          </w:rPr>
          <w:t>分钟）没有点击任何页面，是否需要重新登陆才能正常使用</w:t>
        </w:r>
      </w:ins>
    </w:p>
    <w:p w:rsidR="00DA0570" w:rsidDel="00F43586" w:rsidRDefault="00CA5EC1" w:rsidP="00F43586">
      <w:pPr>
        <w:pStyle w:val="C503-2"/>
        <w:ind w:firstLineChars="0"/>
        <w:rPr>
          <w:del w:id="34" w:author="admin" w:date="2014-03-26T14:31:00Z"/>
          <w:rFonts w:hint="eastAsia"/>
        </w:rPr>
        <w:pPrChange w:id="35" w:author="admin" w:date="2014-03-26T14:31:00Z">
          <w:pPr>
            <w:pStyle w:val="C503-2"/>
            <w:numPr>
              <w:numId w:val="36"/>
            </w:numPr>
            <w:ind w:left="840" w:firstLineChars="0" w:hanging="360"/>
          </w:pPr>
        </w:pPrChange>
      </w:pPr>
      <w:del w:id="36" w:author="admin" w:date="2014-03-26T14:31:00Z">
        <w:r w:rsidDel="00F43586">
          <w:delText>…</w:delText>
        </w:r>
      </w:del>
    </w:p>
    <w:p w:rsidR="00F43586" w:rsidRDefault="00F43586" w:rsidP="00F43586">
      <w:pPr>
        <w:pStyle w:val="2"/>
        <w:rPr>
          <w:ins w:id="37" w:author="admin" w:date="2014-03-26T14:35:00Z"/>
          <w:rFonts w:hint="eastAsia"/>
        </w:rPr>
      </w:pPr>
      <w:ins w:id="38" w:author="admin" w:date="2014-03-26T14:35:00Z">
        <w:r>
          <w:rPr>
            <w:rFonts w:hint="eastAsia"/>
          </w:rPr>
          <w:lastRenderedPageBreak/>
          <w:t>上传控制</w:t>
        </w:r>
      </w:ins>
    </w:p>
    <w:p w:rsidR="00F43586" w:rsidRDefault="00F43586" w:rsidP="00F43586">
      <w:pPr>
        <w:pStyle w:val="3"/>
        <w:rPr>
          <w:ins w:id="39" w:author="admin" w:date="2014-03-26T14:36:00Z"/>
          <w:rFonts w:hint="eastAsia"/>
        </w:rPr>
        <w:pPrChange w:id="40" w:author="admin" w:date="2014-03-26T14:35:00Z">
          <w:pPr>
            <w:pStyle w:val="2"/>
          </w:pPr>
        </w:pPrChange>
      </w:pPr>
      <w:ins w:id="41" w:author="admin" w:date="2014-03-26T14:36:00Z">
        <w:r>
          <w:rPr>
            <w:rFonts w:hint="eastAsia"/>
          </w:rPr>
          <w:t xml:space="preserve"> </w:t>
        </w:r>
        <w:r>
          <w:rPr>
            <w:rFonts w:hint="eastAsia"/>
          </w:rPr>
          <w:t>上</w:t>
        </w:r>
        <w:proofErr w:type="gramStart"/>
        <w:r>
          <w:rPr>
            <w:rFonts w:hint="eastAsia"/>
          </w:rPr>
          <w:t>传类型</w:t>
        </w:r>
        <w:proofErr w:type="gramEnd"/>
        <w:r>
          <w:rPr>
            <w:rFonts w:hint="eastAsia"/>
          </w:rPr>
          <w:t>限制</w:t>
        </w:r>
      </w:ins>
    </w:p>
    <w:p w:rsidR="00F43586" w:rsidRDefault="00F43586" w:rsidP="00F43586">
      <w:pPr>
        <w:pStyle w:val="3"/>
        <w:rPr>
          <w:ins w:id="42" w:author="admin" w:date="2014-03-26T14:36:00Z"/>
          <w:rFonts w:hint="eastAsia"/>
        </w:rPr>
        <w:pPrChange w:id="43" w:author="admin" w:date="2014-03-26T14:36:00Z">
          <w:pPr>
            <w:pStyle w:val="2"/>
          </w:pPr>
        </w:pPrChange>
      </w:pPr>
      <w:ins w:id="44" w:author="admin" w:date="2014-03-26T14:36:00Z">
        <w:r>
          <w:rPr>
            <w:rFonts w:hint="eastAsia"/>
          </w:rPr>
          <w:t>上传文件大小</w:t>
        </w:r>
      </w:ins>
      <w:ins w:id="45" w:author="admin" w:date="2014-03-26T14:44:00Z">
        <w:r w:rsidR="001F5964">
          <w:rPr>
            <w:rFonts w:hint="eastAsia"/>
          </w:rPr>
          <w:t>限制</w:t>
        </w:r>
      </w:ins>
    </w:p>
    <w:p w:rsidR="00F43586" w:rsidRPr="00F43586" w:rsidRDefault="00F43586" w:rsidP="00F43586">
      <w:pPr>
        <w:pStyle w:val="C503-2"/>
        <w:pPrChange w:id="46" w:author="admin" w:date="2014-03-26T14:36:00Z">
          <w:pPr>
            <w:pStyle w:val="2"/>
          </w:pPr>
        </w:pPrChange>
      </w:pPr>
    </w:p>
    <w:p w:rsidR="00CA5EC1" w:rsidRDefault="00CA5EC1" w:rsidP="00CA5EC1">
      <w:pPr>
        <w:pStyle w:val="2"/>
      </w:pPr>
      <w:bookmarkStart w:id="47" w:name="_Toc383596174"/>
      <w:r w:rsidRPr="00CA5EC1">
        <w:rPr>
          <w:rFonts w:hint="eastAsia"/>
        </w:rPr>
        <w:t>安全审计</w:t>
      </w:r>
      <w:bookmarkEnd w:id="47"/>
    </w:p>
    <w:p w:rsidR="00A05458" w:rsidRDefault="00A05458" w:rsidP="002024A1">
      <w:pPr>
        <w:pStyle w:val="C503-2"/>
        <w:numPr>
          <w:ilvl w:val="0"/>
          <w:numId w:val="37"/>
        </w:numPr>
        <w:ind w:firstLineChars="0"/>
      </w:pPr>
      <w:r>
        <w:rPr>
          <w:rFonts w:hint="eastAsia"/>
        </w:rPr>
        <w:t>审计记录的内容至少应包括事件的日期、</w:t>
      </w:r>
      <w:r>
        <w:rPr>
          <w:rFonts w:hint="eastAsia"/>
        </w:rPr>
        <w:t xml:space="preserve">  </w:t>
      </w:r>
      <w:r>
        <w:rPr>
          <w:rFonts w:hint="eastAsia"/>
        </w:rPr>
        <w:t>时间、发起者信息、类型、</w:t>
      </w:r>
    </w:p>
    <w:p w:rsidR="00A05458" w:rsidRDefault="00A05458" w:rsidP="002024A1">
      <w:pPr>
        <w:pStyle w:val="C503-2"/>
        <w:numPr>
          <w:ilvl w:val="0"/>
          <w:numId w:val="37"/>
        </w:numPr>
        <w:ind w:firstLineChars="0"/>
      </w:pPr>
      <w:r>
        <w:t>…</w:t>
      </w:r>
    </w:p>
    <w:p w:rsidR="00F10ABF" w:rsidRDefault="00F10ABF" w:rsidP="00F10ABF">
      <w:pPr>
        <w:pStyle w:val="2"/>
      </w:pPr>
      <w:bookmarkStart w:id="48" w:name="_Toc383596175"/>
      <w:r w:rsidRPr="00F10ABF">
        <w:rPr>
          <w:rFonts w:hint="eastAsia"/>
        </w:rPr>
        <w:t>剩余信息保护</w:t>
      </w:r>
      <w:bookmarkEnd w:id="48"/>
    </w:p>
    <w:p w:rsidR="00717DE0" w:rsidRPr="00717DE0" w:rsidRDefault="003F7879" w:rsidP="002024A1">
      <w:pPr>
        <w:pStyle w:val="C503-2"/>
        <w:numPr>
          <w:ilvl w:val="0"/>
          <w:numId w:val="38"/>
        </w:numPr>
        <w:ind w:firstLineChars="0"/>
      </w:pPr>
      <w:r>
        <w:rPr>
          <w:rFonts w:hint="eastAsia"/>
        </w:rPr>
        <w:t>应保证用户鉴别信息所在的存储空间被释放或再分配给其他用户前得到完全清除无论这些信息是存放在硬盘上还是在内存中</w:t>
      </w:r>
    </w:p>
    <w:p w:rsidR="00CA5EC1" w:rsidRDefault="0077605A" w:rsidP="002024A1">
      <w:pPr>
        <w:pStyle w:val="C503-2"/>
        <w:numPr>
          <w:ilvl w:val="0"/>
          <w:numId w:val="38"/>
        </w:numPr>
        <w:ind w:firstLineChars="0"/>
      </w:pPr>
      <w:r>
        <w:rPr>
          <w:rFonts w:hint="eastAsia"/>
        </w:rPr>
        <w:t>。。。</w:t>
      </w:r>
    </w:p>
    <w:p w:rsidR="004B6675" w:rsidRDefault="00754A72" w:rsidP="00754A72">
      <w:pPr>
        <w:pStyle w:val="2"/>
      </w:pPr>
      <w:bookmarkStart w:id="49" w:name="_Toc383596176"/>
      <w:r w:rsidRPr="00754A72">
        <w:rPr>
          <w:rFonts w:hint="eastAsia"/>
        </w:rPr>
        <w:t>通信完整性</w:t>
      </w:r>
      <w:bookmarkEnd w:id="49"/>
    </w:p>
    <w:p w:rsidR="004B6675" w:rsidRDefault="008A1E29" w:rsidP="002024A1">
      <w:pPr>
        <w:pStyle w:val="C503-2"/>
        <w:numPr>
          <w:ilvl w:val="0"/>
          <w:numId w:val="39"/>
        </w:numPr>
        <w:ind w:firstLineChars="0"/>
      </w:pPr>
      <w:r w:rsidRPr="008A1E29">
        <w:rPr>
          <w:rFonts w:hint="eastAsia"/>
        </w:rPr>
        <w:t>应采用密码技术保证通信过程中数据的完整性</w:t>
      </w:r>
    </w:p>
    <w:p w:rsidR="008A1E29" w:rsidRDefault="00843ADC" w:rsidP="00843ADC">
      <w:pPr>
        <w:pStyle w:val="2"/>
      </w:pPr>
      <w:bookmarkStart w:id="50" w:name="_Toc383596177"/>
      <w:r w:rsidRPr="00843ADC">
        <w:rPr>
          <w:rFonts w:hint="eastAsia"/>
        </w:rPr>
        <w:t>通信保密性</w:t>
      </w:r>
      <w:bookmarkEnd w:id="50"/>
    </w:p>
    <w:p w:rsidR="008A1E29" w:rsidRDefault="00843ADC" w:rsidP="002024A1">
      <w:pPr>
        <w:pStyle w:val="C503-2"/>
        <w:numPr>
          <w:ilvl w:val="0"/>
          <w:numId w:val="40"/>
        </w:numPr>
        <w:ind w:firstLineChars="0"/>
      </w:pPr>
      <w:r w:rsidRPr="00843ADC">
        <w:rPr>
          <w:rFonts w:hint="eastAsia"/>
        </w:rPr>
        <w:t>在通信双方建立连接之前，应用系统应利用密码技术进行会话初始化验证</w:t>
      </w:r>
    </w:p>
    <w:p w:rsidR="00843ADC" w:rsidRDefault="00B37397" w:rsidP="002024A1">
      <w:pPr>
        <w:pStyle w:val="C503-2"/>
        <w:numPr>
          <w:ilvl w:val="0"/>
          <w:numId w:val="40"/>
        </w:numPr>
        <w:ind w:firstLineChars="0"/>
      </w:pPr>
      <w:r w:rsidRPr="00B37397">
        <w:rPr>
          <w:rFonts w:hint="eastAsia"/>
        </w:rPr>
        <w:t>应对通信过程中的整个报文或会话过程进行加密</w:t>
      </w:r>
    </w:p>
    <w:p w:rsidR="00AD02C8" w:rsidRDefault="008D11CA" w:rsidP="00AD02C8">
      <w:pPr>
        <w:pStyle w:val="2"/>
      </w:pPr>
      <w:bookmarkStart w:id="51" w:name="_Toc383596178"/>
      <w:r>
        <w:rPr>
          <w:rFonts w:hint="eastAsia"/>
        </w:rPr>
        <w:t>软件容错</w:t>
      </w:r>
      <w:bookmarkEnd w:id="51"/>
    </w:p>
    <w:p w:rsidR="00AD02C8" w:rsidRPr="0033667D" w:rsidRDefault="008D11CA" w:rsidP="002024A1">
      <w:pPr>
        <w:pStyle w:val="C503-2"/>
        <w:numPr>
          <w:ilvl w:val="0"/>
          <w:numId w:val="41"/>
        </w:numPr>
        <w:ind w:firstLineChars="0"/>
      </w:pPr>
      <w:commentRangeStart w:id="52"/>
      <w:r>
        <w:rPr>
          <w:rFonts w:hint="eastAsia"/>
        </w:rPr>
        <w:t>应保证用户鉴别信息所在的存储空间被释放或再分配给其他用户前得到完全清除，无论这些信息是存放在硬盘上还是在内存中</w:t>
      </w:r>
      <w:commentRangeEnd w:id="52"/>
      <w:r w:rsidR="00EE3F1C">
        <w:rPr>
          <w:rStyle w:val="af0"/>
          <w:rFonts w:ascii="Calibri" w:hAnsi="Calibri" w:cs="Times New Roman"/>
        </w:rPr>
        <w:commentReference w:id="52"/>
      </w:r>
    </w:p>
    <w:p w:rsidR="00992FBE" w:rsidRDefault="00A13642" w:rsidP="002024A1">
      <w:pPr>
        <w:pStyle w:val="C503-2"/>
        <w:numPr>
          <w:ilvl w:val="0"/>
          <w:numId w:val="41"/>
        </w:numPr>
        <w:ind w:firstLineChars="0"/>
      </w:pPr>
      <w:r>
        <w:t>…</w:t>
      </w:r>
    </w:p>
    <w:p w:rsidR="00A13642" w:rsidRDefault="00A13642" w:rsidP="00A13642">
      <w:pPr>
        <w:pStyle w:val="2"/>
      </w:pPr>
      <w:bookmarkStart w:id="53" w:name="_Toc383596179"/>
      <w:r>
        <w:rPr>
          <w:rFonts w:hint="eastAsia"/>
        </w:rPr>
        <w:t>资源控制</w:t>
      </w:r>
      <w:bookmarkEnd w:id="53"/>
    </w:p>
    <w:p w:rsidR="00A13642" w:rsidRDefault="008A5D01" w:rsidP="002024A1">
      <w:pPr>
        <w:pStyle w:val="C503-2"/>
        <w:numPr>
          <w:ilvl w:val="0"/>
          <w:numId w:val="42"/>
        </w:numPr>
        <w:ind w:firstLineChars="0"/>
      </w:pPr>
      <w:proofErr w:type="gramStart"/>
      <w:r>
        <w:rPr>
          <w:rFonts w:hint="eastAsia"/>
        </w:rPr>
        <w:t>当应用</w:t>
      </w:r>
      <w:proofErr w:type="gramEnd"/>
      <w:r>
        <w:rPr>
          <w:rFonts w:hint="eastAsia"/>
        </w:rPr>
        <w:t>系统的通信双方中的一方在一段时间内未作任何响应，另一方</w:t>
      </w:r>
      <w:r>
        <w:rPr>
          <w:rFonts w:hint="eastAsia"/>
        </w:rPr>
        <w:lastRenderedPageBreak/>
        <w:t>应能够自动结束会话</w:t>
      </w:r>
    </w:p>
    <w:p w:rsidR="008A5D01" w:rsidRDefault="00C926AC" w:rsidP="002024A1">
      <w:pPr>
        <w:pStyle w:val="C503-2"/>
        <w:numPr>
          <w:ilvl w:val="0"/>
          <w:numId w:val="42"/>
        </w:numPr>
        <w:ind w:firstLineChars="0"/>
      </w:pPr>
      <w:r w:rsidRPr="00C926AC">
        <w:rPr>
          <w:rFonts w:hint="eastAsia"/>
        </w:rPr>
        <w:t>应能够对系统的最大并发会话连接数进行限制；</w:t>
      </w:r>
    </w:p>
    <w:p w:rsidR="00C926AC" w:rsidRDefault="00C926AC" w:rsidP="002024A1">
      <w:pPr>
        <w:pStyle w:val="C503-2"/>
        <w:numPr>
          <w:ilvl w:val="0"/>
          <w:numId w:val="42"/>
        </w:numPr>
        <w:ind w:firstLineChars="0"/>
      </w:pPr>
      <w:r>
        <w:t>…</w:t>
      </w:r>
    </w:p>
    <w:p w:rsidR="00E56CD3" w:rsidRDefault="0049300F" w:rsidP="00E56CD3">
      <w:pPr>
        <w:pStyle w:val="10"/>
      </w:pPr>
      <w:bookmarkStart w:id="54" w:name="_Toc383596180"/>
      <w:r>
        <w:rPr>
          <w:rFonts w:hint="eastAsia"/>
        </w:rPr>
        <w:t>数据</w:t>
      </w:r>
      <w:r w:rsidR="00E56CD3" w:rsidRPr="00640884">
        <w:rPr>
          <w:rFonts w:hint="eastAsia"/>
        </w:rPr>
        <w:t>安全</w:t>
      </w:r>
      <w:bookmarkEnd w:id="54"/>
    </w:p>
    <w:p w:rsidR="00961AB1" w:rsidRDefault="00961AB1" w:rsidP="00961AB1">
      <w:pPr>
        <w:pStyle w:val="2"/>
      </w:pPr>
      <w:bookmarkStart w:id="55" w:name="_Toc383596181"/>
      <w:r>
        <w:rPr>
          <w:rFonts w:hint="eastAsia"/>
        </w:rPr>
        <w:t>数据完整性</w:t>
      </w:r>
      <w:bookmarkEnd w:id="55"/>
    </w:p>
    <w:p w:rsidR="008D50BB" w:rsidRDefault="008D50BB" w:rsidP="008D50BB">
      <w:pPr>
        <w:pStyle w:val="C503-2"/>
      </w:pPr>
    </w:p>
    <w:p w:rsidR="00F66B7F" w:rsidRPr="009266E6" w:rsidRDefault="00EC2095" w:rsidP="002024A1">
      <w:pPr>
        <w:pStyle w:val="C503-2"/>
        <w:numPr>
          <w:ilvl w:val="0"/>
          <w:numId w:val="43"/>
        </w:numPr>
        <w:ind w:firstLineChars="0"/>
      </w:pPr>
      <w:r>
        <w:rPr>
          <w:rFonts w:hint="eastAsia"/>
        </w:rPr>
        <w:t>应能够检测到系统管理数据、鉴别信息和重要业务数据在传输过程中完整性受到破坏，并在检测到完整性错误时采取必要的恢复措施</w:t>
      </w:r>
    </w:p>
    <w:p w:rsidR="008D50BB" w:rsidRPr="00EC2095" w:rsidRDefault="00B058F5" w:rsidP="002024A1">
      <w:pPr>
        <w:pStyle w:val="C503-2"/>
        <w:numPr>
          <w:ilvl w:val="0"/>
          <w:numId w:val="43"/>
        </w:numPr>
        <w:ind w:firstLineChars="0"/>
      </w:pPr>
      <w:r>
        <w:t>…</w:t>
      </w:r>
    </w:p>
    <w:p w:rsidR="00B058F5" w:rsidRDefault="00B058F5" w:rsidP="00B058F5">
      <w:pPr>
        <w:pStyle w:val="2"/>
      </w:pPr>
      <w:bookmarkStart w:id="56" w:name="_Toc383596182"/>
      <w:r>
        <w:rPr>
          <w:rFonts w:hint="eastAsia"/>
        </w:rPr>
        <w:t>数据保密性</w:t>
      </w:r>
      <w:bookmarkEnd w:id="56"/>
    </w:p>
    <w:p w:rsidR="00A25C5B" w:rsidRDefault="00B058F5" w:rsidP="002024A1">
      <w:pPr>
        <w:pStyle w:val="C503-2"/>
        <w:numPr>
          <w:ilvl w:val="0"/>
          <w:numId w:val="44"/>
        </w:numPr>
        <w:ind w:firstLineChars="0"/>
      </w:pPr>
      <w:r>
        <w:rPr>
          <w:rFonts w:hint="eastAsia"/>
        </w:rPr>
        <w:t>应采用加密或其他有效措施实现系统管理数据、</w:t>
      </w:r>
      <w:r>
        <w:rPr>
          <w:rFonts w:hint="eastAsia"/>
        </w:rPr>
        <w:t xml:space="preserve"> </w:t>
      </w:r>
      <w:r>
        <w:rPr>
          <w:rFonts w:hint="eastAsia"/>
        </w:rPr>
        <w:t>鉴别信息和重要业务数据传输保密性</w:t>
      </w:r>
    </w:p>
    <w:p w:rsidR="00B058F5" w:rsidRDefault="00B058F5" w:rsidP="00DC0E5F">
      <w:pPr>
        <w:pStyle w:val="2"/>
      </w:pPr>
      <w:bookmarkStart w:id="57" w:name="_Toc383596183"/>
      <w:r>
        <w:rPr>
          <w:rFonts w:hint="eastAsia"/>
        </w:rPr>
        <w:t>数据备份恢复</w:t>
      </w:r>
      <w:bookmarkEnd w:id="57"/>
    </w:p>
    <w:p w:rsidR="00B058F5" w:rsidRDefault="00B058F5" w:rsidP="002024A1">
      <w:pPr>
        <w:pStyle w:val="C503-2"/>
        <w:numPr>
          <w:ilvl w:val="0"/>
          <w:numId w:val="45"/>
        </w:numPr>
        <w:ind w:firstLineChars="0"/>
      </w:pPr>
      <w:r>
        <w:rPr>
          <w:rFonts w:hint="eastAsia"/>
        </w:rPr>
        <w:t>应提供本地数据备份与恢复功能，完全数据备份至少每天一次，备份介质场外存放</w:t>
      </w:r>
    </w:p>
    <w:p w:rsidR="00DC0E5F" w:rsidRDefault="00DC0E5F" w:rsidP="002024A1">
      <w:pPr>
        <w:pStyle w:val="C503-2"/>
        <w:numPr>
          <w:ilvl w:val="0"/>
          <w:numId w:val="45"/>
        </w:numPr>
        <w:ind w:firstLineChars="0"/>
      </w:pPr>
      <w:r>
        <w:t>…</w:t>
      </w:r>
    </w:p>
    <w:p w:rsidR="008D15E8" w:rsidRDefault="008D15E8" w:rsidP="008D15E8">
      <w:pPr>
        <w:pStyle w:val="10"/>
      </w:pPr>
      <w:bookmarkStart w:id="58" w:name="_Toc383596184"/>
      <w:r>
        <w:rPr>
          <w:rFonts w:hint="eastAsia"/>
        </w:rPr>
        <w:t>其他</w:t>
      </w:r>
      <w:r w:rsidRPr="00640884">
        <w:rPr>
          <w:rFonts w:hint="eastAsia"/>
        </w:rPr>
        <w:t>安全</w:t>
      </w:r>
      <w:r>
        <w:rPr>
          <w:rFonts w:hint="eastAsia"/>
        </w:rPr>
        <w:t>管理要求</w:t>
      </w:r>
      <w:bookmarkEnd w:id="58"/>
    </w:p>
    <w:p w:rsidR="008D15E8" w:rsidRDefault="00E50F9E" w:rsidP="008D15E8">
      <w:pPr>
        <w:pStyle w:val="C503-2"/>
        <w:ind w:firstLineChars="0" w:firstLine="0"/>
        <w:rPr>
          <w:ins w:id="59" w:author="admin" w:date="2014-03-26T14:37:00Z"/>
          <w:rFonts w:hint="eastAsia"/>
        </w:rPr>
      </w:pPr>
      <w:r>
        <w:rPr>
          <w:rFonts w:hint="eastAsia"/>
        </w:rPr>
        <w:t xml:space="preserve"> </w:t>
      </w:r>
      <w:r>
        <w:t>…</w:t>
      </w:r>
      <w:ins w:id="60" w:author="admin" w:date="2014-03-26T14:40:00Z">
        <w:r w:rsidR="00A531B9">
          <w:rPr>
            <w:rFonts w:hint="eastAsia"/>
          </w:rPr>
          <w:t>我在网上看到的资料，显示有一些很常见的</w:t>
        </w:r>
      </w:ins>
      <w:ins w:id="61" w:author="admin" w:date="2014-03-26T14:41:00Z">
        <w:r w:rsidR="00A531B9">
          <w:rPr>
            <w:rFonts w:hint="eastAsia"/>
          </w:rPr>
          <w:t>WEB</w:t>
        </w:r>
        <w:r w:rsidR="00A531B9">
          <w:rPr>
            <w:rFonts w:hint="eastAsia"/>
          </w:rPr>
          <w:t>安全测试都要包含的内容，如：</w:t>
        </w:r>
      </w:ins>
      <w:ins w:id="62" w:author="admin" w:date="2014-03-26T14:37:00Z">
        <w:r w:rsidR="004B43C3">
          <w:rPr>
            <w:rFonts w:hint="eastAsia"/>
          </w:rPr>
          <w:t>SQL</w:t>
        </w:r>
        <w:r w:rsidR="004B43C3">
          <w:rPr>
            <w:rFonts w:hint="eastAsia"/>
          </w:rPr>
          <w:t>注入测试；</w:t>
        </w:r>
      </w:ins>
      <w:ins w:id="63" w:author="admin" w:date="2014-03-26T14:38:00Z">
        <w:r w:rsidR="004B43C3">
          <w:rPr>
            <w:rFonts w:hint="eastAsia"/>
          </w:rPr>
          <w:t>跨站点脚本攻击；</w:t>
        </w:r>
      </w:ins>
      <w:ins w:id="64" w:author="admin" w:date="2014-03-26T14:39:00Z">
        <w:r w:rsidR="004B43C3">
          <w:rPr>
            <w:rFonts w:hint="eastAsia"/>
          </w:rPr>
          <w:t>跨站点伪造请求；</w:t>
        </w:r>
      </w:ins>
      <w:ins w:id="65" w:author="admin" w:date="2014-03-26T14:40:00Z">
        <w:r w:rsidR="004B43C3">
          <w:rPr>
            <w:rFonts w:hint="eastAsia"/>
          </w:rPr>
          <w:t>邮件标头注入；目录遍历。。。。</w:t>
        </w:r>
      </w:ins>
      <w:ins w:id="66" w:author="admin" w:date="2014-03-26T14:41:00Z">
        <w:r w:rsidR="007569DC">
          <w:rPr>
            <w:rFonts w:hint="eastAsia"/>
          </w:rPr>
          <w:t>考虑一下这些测试是否可行</w:t>
        </w:r>
        <w:r w:rsidR="00AF4C72">
          <w:rPr>
            <w:rFonts w:hint="eastAsia"/>
          </w:rPr>
          <w:t>，把这些也加进去</w:t>
        </w:r>
        <w:r w:rsidR="001F5964">
          <w:rPr>
            <w:rFonts w:hint="eastAsia"/>
          </w:rPr>
          <w:t>。</w:t>
        </w:r>
      </w:ins>
    </w:p>
    <w:p w:rsidR="004B43C3" w:rsidRPr="00945113" w:rsidRDefault="004B43C3" w:rsidP="008D15E8">
      <w:pPr>
        <w:pStyle w:val="C503-2"/>
        <w:ind w:firstLineChars="0" w:firstLine="0"/>
      </w:pPr>
    </w:p>
    <w:sectPr w:rsidR="004B43C3" w:rsidRPr="00945113" w:rsidSect="004C55CB">
      <w:headerReference w:type="default" r:id="rId13"/>
      <w:footerReference w:type="default" r:id="rId14"/>
      <w:pgSz w:w="11906" w:h="16838"/>
      <w:pgMar w:top="1440" w:right="1797" w:bottom="1440" w:left="1797" w:header="851" w:footer="737"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admin" w:date="2014-03-26T14:24:00Z" w:initials="a">
    <w:p w:rsidR="001D40D1" w:rsidRDefault="001D40D1" w:rsidP="00660CDF">
      <w:pPr>
        <w:pStyle w:val="afd"/>
      </w:pPr>
      <w:r>
        <w:rPr>
          <w:rStyle w:val="af0"/>
        </w:rPr>
        <w:annotationRef/>
      </w:r>
      <w:r>
        <w:rPr>
          <w:rFonts w:hint="eastAsia"/>
        </w:rPr>
        <w:t>加入结构安全（部署拓扑结构是否包括</w:t>
      </w:r>
      <w:r w:rsidRPr="001D40D1">
        <w:rPr>
          <w:rFonts w:hint="eastAsia"/>
        </w:rPr>
        <w:t>防火墙</w:t>
      </w:r>
      <w:r>
        <w:rPr>
          <w:rFonts w:hint="eastAsia"/>
        </w:rPr>
        <w:t>）</w:t>
      </w:r>
    </w:p>
  </w:comment>
  <w:comment w:id="14" w:author="admin" w:date="2014-03-26T14:07:00Z" w:initials="a">
    <w:p w:rsidR="00660CDF" w:rsidRDefault="00660CDF">
      <w:pPr>
        <w:pStyle w:val="afd"/>
      </w:pPr>
      <w:r>
        <w:rPr>
          <w:rStyle w:val="af0"/>
        </w:rPr>
        <w:annotationRef/>
      </w:r>
      <w:r>
        <w:rPr>
          <w:rFonts w:hint="eastAsia"/>
        </w:rPr>
        <w:t>有网络设备运行情况的日志？？</w:t>
      </w:r>
    </w:p>
  </w:comment>
  <w:comment w:id="24" w:author="admin" w:date="2014-03-26T14:17:00Z" w:initials="a">
    <w:p w:rsidR="00EE3F1C" w:rsidRDefault="00EE3F1C">
      <w:pPr>
        <w:pStyle w:val="afd"/>
      </w:pPr>
      <w:r>
        <w:rPr>
          <w:rStyle w:val="af0"/>
        </w:rPr>
        <w:annotationRef/>
      </w:r>
      <w:r>
        <w:rPr>
          <w:rFonts w:hint="eastAsia"/>
        </w:rPr>
        <w:t>主机的安全审计依托什么完成的？服务器自带的日志系统么？</w:t>
      </w:r>
    </w:p>
  </w:comment>
  <w:comment w:id="52" w:author="admin" w:date="2014-03-26T14:23:00Z" w:initials="a">
    <w:p w:rsidR="00EE3F1C" w:rsidRDefault="00EE3F1C">
      <w:pPr>
        <w:pStyle w:val="afd"/>
      </w:pPr>
      <w:r>
        <w:rPr>
          <w:rStyle w:val="af0"/>
        </w:rPr>
        <w:annotationRef/>
      </w:r>
      <w:r>
        <w:rPr>
          <w:rFonts w:hint="eastAsia"/>
        </w:rPr>
        <w:t>再检查一下这里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4F9" w:rsidRPr="003920C1" w:rsidRDefault="000C44F9" w:rsidP="002A4D5B">
      <w:pPr>
        <w:rPr>
          <w:color w:val="000000"/>
          <w:sz w:val="24"/>
        </w:rPr>
      </w:pPr>
      <w:r>
        <w:separator/>
      </w:r>
    </w:p>
    <w:p w:rsidR="000C44F9" w:rsidRDefault="000C44F9"/>
  </w:endnote>
  <w:endnote w:type="continuationSeparator" w:id="0">
    <w:p w:rsidR="000C44F9" w:rsidRPr="003920C1" w:rsidRDefault="000C44F9" w:rsidP="002A4D5B">
      <w:pPr>
        <w:rPr>
          <w:color w:val="000000"/>
          <w:sz w:val="24"/>
        </w:rPr>
      </w:pPr>
      <w:r>
        <w:continuationSeparator/>
      </w:r>
    </w:p>
    <w:p w:rsidR="000C44F9" w:rsidRDefault="000C4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Default="00AA449D" w:rsidP="008F6F99">
    <w:pPr>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AA449D" w:rsidRDefault="00AA449D" w:rsidP="00066EF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Default="00AA449D">
    <w:pPr>
      <w:pStyle w:val="a7"/>
    </w:pPr>
    <w:r>
      <w:fldChar w:fldCharType="begin"/>
    </w:r>
    <w:r>
      <w:instrText xml:space="preserve"> PAGE   \* MERGEFORMAT </w:instrText>
    </w:r>
    <w:r>
      <w:fldChar w:fldCharType="separate"/>
    </w:r>
    <w:r w:rsidR="00E17659" w:rsidRPr="00E17659">
      <w:rPr>
        <w:noProof/>
        <w:lang w:val="zh-CN"/>
      </w:rPr>
      <w:t>2</w:t>
    </w:r>
    <w:r>
      <w:rPr>
        <w:noProof/>
        <w:lang w:val="zh-CN"/>
      </w:rPr>
      <w:fldChar w:fldCharType="end"/>
    </w:r>
  </w:p>
  <w:p w:rsidR="00AA449D" w:rsidRDefault="00AA449D" w:rsidP="00826A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4F9" w:rsidRPr="003920C1" w:rsidRDefault="000C44F9" w:rsidP="002A4D5B">
      <w:pPr>
        <w:rPr>
          <w:color w:val="000000"/>
          <w:sz w:val="24"/>
        </w:rPr>
      </w:pPr>
      <w:r>
        <w:separator/>
      </w:r>
    </w:p>
    <w:p w:rsidR="000C44F9" w:rsidRDefault="000C44F9"/>
  </w:footnote>
  <w:footnote w:type="continuationSeparator" w:id="0">
    <w:p w:rsidR="000C44F9" w:rsidRPr="003920C1" w:rsidRDefault="000C44F9" w:rsidP="002A4D5B">
      <w:pPr>
        <w:rPr>
          <w:color w:val="000000"/>
          <w:sz w:val="24"/>
        </w:rPr>
      </w:pPr>
      <w:r>
        <w:continuationSeparator/>
      </w:r>
    </w:p>
    <w:p w:rsidR="000C44F9" w:rsidRDefault="000C44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Default="00AA449D" w:rsidP="00A52079">
    <w:pPr>
      <w:pStyle w:val="a5"/>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AA449D" w:rsidRDefault="00AA449D" w:rsidP="00066EFB">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Pr="00F301F7" w:rsidRDefault="00AA449D" w:rsidP="00F301F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Pr="00F301F7" w:rsidRDefault="00AA449D" w:rsidP="00F301F7"/>
  <w:p w:rsidR="00AA449D" w:rsidRDefault="00AA449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E5913BD"/>
    <w:multiLevelType w:val="hybridMultilevel"/>
    <w:tmpl w:val="D026C96A"/>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0A07A47"/>
    <w:multiLevelType w:val="hybridMultilevel"/>
    <w:tmpl w:val="1C740976"/>
    <w:lvl w:ilvl="0" w:tplc="6AC440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56C76A9"/>
    <w:multiLevelType w:val="hybridMultilevel"/>
    <w:tmpl w:val="7F1482CA"/>
    <w:lvl w:ilvl="0" w:tplc="1944A178">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1A2C2F91"/>
    <w:multiLevelType w:val="hybridMultilevel"/>
    <w:tmpl w:val="D026C96A"/>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C4C590F"/>
    <w:multiLevelType w:val="multilevel"/>
    <w:tmpl w:val="1B609790"/>
    <w:numStyleLink w:val="1"/>
  </w:abstractNum>
  <w:abstractNum w:abstractNumId="10">
    <w:nsid w:val="1D40597E"/>
    <w:multiLevelType w:val="hybridMultilevel"/>
    <w:tmpl w:val="F0B884F4"/>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F095834"/>
    <w:multiLevelType w:val="hybridMultilevel"/>
    <w:tmpl w:val="566A7B28"/>
    <w:lvl w:ilvl="0" w:tplc="434C3260">
      <w:start w:val="1"/>
      <w:numFmt w:val="decimal"/>
      <w:pStyle w:val="302022"/>
      <w:lvlText w:val="%1."/>
      <w:lvlJc w:val="left"/>
      <w:pPr>
        <w:tabs>
          <w:tab w:val="num" w:pos="525"/>
        </w:tabs>
        <w:ind w:left="52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F1C27DD"/>
    <w:multiLevelType w:val="hybridMultilevel"/>
    <w:tmpl w:val="D7E040C0"/>
    <w:lvl w:ilvl="0" w:tplc="4F8C1A6C">
      <w:start w:val="1"/>
      <w:numFmt w:val="decimal"/>
      <w:pStyle w:val="C50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3D7440"/>
    <w:multiLevelType w:val="hybridMultilevel"/>
    <w:tmpl w:val="1278E4A8"/>
    <w:lvl w:ilvl="0" w:tplc="FCD897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26845B98"/>
    <w:multiLevelType w:val="hybridMultilevel"/>
    <w:tmpl w:val="3450722E"/>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6FF458C"/>
    <w:multiLevelType w:val="hybridMultilevel"/>
    <w:tmpl w:val="66EA8382"/>
    <w:lvl w:ilvl="0" w:tplc="E9D08D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32837719"/>
    <w:multiLevelType w:val="hybridMultilevel"/>
    <w:tmpl w:val="5E58A8C4"/>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0955579"/>
    <w:multiLevelType w:val="hybridMultilevel"/>
    <w:tmpl w:val="F0B884F4"/>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7">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58917CFD"/>
    <w:multiLevelType w:val="hybridMultilevel"/>
    <w:tmpl w:val="3F16AFC4"/>
    <w:lvl w:ilvl="0" w:tplc="385A1E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9EE5240"/>
    <w:multiLevelType w:val="hybridMultilevel"/>
    <w:tmpl w:val="378A26F0"/>
    <w:lvl w:ilvl="0" w:tplc="44002C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B64452A"/>
    <w:multiLevelType w:val="hybridMultilevel"/>
    <w:tmpl w:val="E60E458C"/>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D1D634E"/>
    <w:multiLevelType w:val="hybridMultilevel"/>
    <w:tmpl w:val="0D78FA3C"/>
    <w:lvl w:ilvl="0" w:tplc="BA26C3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5">
    <w:nsid w:val="6C652754"/>
    <w:multiLevelType w:val="hybridMultilevel"/>
    <w:tmpl w:val="165E85C0"/>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nsid w:val="6F4B64C2"/>
    <w:multiLevelType w:val="hybridMultilevel"/>
    <w:tmpl w:val="3BFA5102"/>
    <w:lvl w:ilvl="0" w:tplc="DB90C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FF61143"/>
    <w:multiLevelType w:val="hybridMultilevel"/>
    <w:tmpl w:val="832827C0"/>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0437992"/>
    <w:multiLevelType w:val="hybridMultilevel"/>
    <w:tmpl w:val="01B6E29C"/>
    <w:lvl w:ilvl="0" w:tplc="70D660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78EB19CA"/>
    <w:multiLevelType w:val="hybridMultilevel"/>
    <w:tmpl w:val="DAAC818C"/>
    <w:lvl w:ilvl="0" w:tplc="D390E2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7DCB2849"/>
    <w:multiLevelType w:val="hybridMultilevel"/>
    <w:tmpl w:val="74AEA510"/>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EF01F66"/>
    <w:multiLevelType w:val="hybridMultilevel"/>
    <w:tmpl w:val="FCCCCED2"/>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9"/>
  </w:num>
  <w:num w:numId="2">
    <w:abstractNumId w:val="28"/>
  </w:num>
  <w:num w:numId="3">
    <w:abstractNumId w:val="34"/>
  </w:num>
  <w:num w:numId="4">
    <w:abstractNumId w:val="11"/>
  </w:num>
  <w:num w:numId="5">
    <w:abstractNumId w:val="41"/>
  </w:num>
  <w:num w:numId="6">
    <w:abstractNumId w:val="9"/>
  </w:num>
  <w:num w:numId="7">
    <w:abstractNumId w:val="4"/>
  </w:num>
  <w:num w:numId="8">
    <w:abstractNumId w:val="23"/>
  </w:num>
  <w:num w:numId="9">
    <w:abstractNumId w:val="20"/>
  </w:num>
  <w:num w:numId="10">
    <w:abstractNumId w:val="5"/>
  </w:num>
  <w:num w:numId="11">
    <w:abstractNumId w:val="24"/>
  </w:num>
  <w:num w:numId="12">
    <w:abstractNumId w:val="17"/>
  </w:num>
  <w:num w:numId="13">
    <w:abstractNumId w:val="6"/>
  </w:num>
  <w:num w:numId="14">
    <w:abstractNumId w:val="14"/>
  </w:num>
  <w:num w:numId="15">
    <w:abstractNumId w:val="22"/>
  </w:num>
  <w:num w:numId="16">
    <w:abstractNumId w:val="36"/>
  </w:num>
  <w:num w:numId="17">
    <w:abstractNumId w:val="7"/>
  </w:num>
  <w:num w:numId="18">
    <w:abstractNumId w:val="33"/>
  </w:num>
  <w:num w:numId="19">
    <w:abstractNumId w:val="27"/>
  </w:num>
  <w:num w:numId="20">
    <w:abstractNumId w:val="40"/>
  </w:num>
  <w:num w:numId="21">
    <w:abstractNumId w:val="0"/>
  </w:num>
  <w:num w:numId="22">
    <w:abstractNumId w:val="25"/>
  </w:num>
  <w:num w:numId="23">
    <w:abstractNumId w:val="3"/>
  </w:num>
  <w:num w:numId="24">
    <w:abstractNumId w:val="26"/>
  </w:num>
  <w:num w:numId="25">
    <w:abstractNumId w:val="12"/>
  </w:num>
  <w:num w:numId="26">
    <w:abstractNumId w:val="32"/>
  </w:num>
  <w:num w:numId="27">
    <w:abstractNumId w:val="16"/>
  </w:num>
  <w:num w:numId="28">
    <w:abstractNumId w:val="42"/>
  </w:num>
  <w:num w:numId="29">
    <w:abstractNumId w:val="39"/>
  </w:num>
  <w:num w:numId="30">
    <w:abstractNumId w:val="8"/>
  </w:num>
  <w:num w:numId="31">
    <w:abstractNumId w:val="1"/>
  </w:num>
  <w:num w:numId="32">
    <w:abstractNumId w:val="37"/>
  </w:num>
  <w:num w:numId="33">
    <w:abstractNumId w:val="30"/>
  </w:num>
  <w:num w:numId="34">
    <w:abstractNumId w:val="15"/>
  </w:num>
  <w:num w:numId="35">
    <w:abstractNumId w:val="31"/>
  </w:num>
  <w:num w:numId="36">
    <w:abstractNumId w:val="10"/>
  </w:num>
  <w:num w:numId="37">
    <w:abstractNumId w:val="21"/>
  </w:num>
  <w:num w:numId="38">
    <w:abstractNumId w:val="18"/>
  </w:num>
  <w:num w:numId="39">
    <w:abstractNumId w:val="35"/>
  </w:num>
  <w:num w:numId="40">
    <w:abstractNumId w:val="2"/>
  </w:num>
  <w:num w:numId="41">
    <w:abstractNumId w:val="38"/>
  </w:num>
  <w:num w:numId="42">
    <w:abstractNumId w:val="13"/>
  </w:num>
  <w:num w:numId="43">
    <w:abstractNumId w:val="43"/>
  </w:num>
  <w:num w:numId="44">
    <w:abstractNumId w:val="44"/>
  </w:num>
  <w:num w:numId="45">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spelling="clean" w:grammar="clean"/>
  <w:attachedTemplate r:id="rId1"/>
  <w:stylePaneFormatFilter w:val="9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4D20"/>
    <w:rsid w:val="0000004C"/>
    <w:rsid w:val="000009D4"/>
    <w:rsid w:val="0000101B"/>
    <w:rsid w:val="0000121E"/>
    <w:rsid w:val="0000183E"/>
    <w:rsid w:val="000018DE"/>
    <w:rsid w:val="00002B8F"/>
    <w:rsid w:val="00003693"/>
    <w:rsid w:val="000067FE"/>
    <w:rsid w:val="00006D1F"/>
    <w:rsid w:val="00007772"/>
    <w:rsid w:val="000100DB"/>
    <w:rsid w:val="00010E97"/>
    <w:rsid w:val="00011247"/>
    <w:rsid w:val="0001152D"/>
    <w:rsid w:val="00011996"/>
    <w:rsid w:val="00011AD3"/>
    <w:rsid w:val="00011B9D"/>
    <w:rsid w:val="00012EBF"/>
    <w:rsid w:val="00014672"/>
    <w:rsid w:val="000147C5"/>
    <w:rsid w:val="00016188"/>
    <w:rsid w:val="000169E6"/>
    <w:rsid w:val="00016ED8"/>
    <w:rsid w:val="00020ED6"/>
    <w:rsid w:val="00020F28"/>
    <w:rsid w:val="00022593"/>
    <w:rsid w:val="000239E9"/>
    <w:rsid w:val="000241E5"/>
    <w:rsid w:val="00024DE9"/>
    <w:rsid w:val="00025034"/>
    <w:rsid w:val="000254C4"/>
    <w:rsid w:val="00025F42"/>
    <w:rsid w:val="00026D7F"/>
    <w:rsid w:val="00026DB6"/>
    <w:rsid w:val="000277FA"/>
    <w:rsid w:val="00030BE6"/>
    <w:rsid w:val="00031D54"/>
    <w:rsid w:val="000326EC"/>
    <w:rsid w:val="00032AE4"/>
    <w:rsid w:val="00033804"/>
    <w:rsid w:val="00033E63"/>
    <w:rsid w:val="000344DA"/>
    <w:rsid w:val="000345E9"/>
    <w:rsid w:val="0003526D"/>
    <w:rsid w:val="00035610"/>
    <w:rsid w:val="0003614D"/>
    <w:rsid w:val="000362C4"/>
    <w:rsid w:val="00036322"/>
    <w:rsid w:val="00036FF0"/>
    <w:rsid w:val="000375AE"/>
    <w:rsid w:val="00037BC6"/>
    <w:rsid w:val="00040B52"/>
    <w:rsid w:val="00041664"/>
    <w:rsid w:val="00041A3E"/>
    <w:rsid w:val="00042BEB"/>
    <w:rsid w:val="00042D59"/>
    <w:rsid w:val="000430E1"/>
    <w:rsid w:val="000433A5"/>
    <w:rsid w:val="00043560"/>
    <w:rsid w:val="00045BC4"/>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6F66"/>
    <w:rsid w:val="0006748B"/>
    <w:rsid w:val="000676C2"/>
    <w:rsid w:val="00067DE3"/>
    <w:rsid w:val="00071377"/>
    <w:rsid w:val="000714FD"/>
    <w:rsid w:val="00071D4C"/>
    <w:rsid w:val="00072229"/>
    <w:rsid w:val="000726FF"/>
    <w:rsid w:val="00073903"/>
    <w:rsid w:val="00073BBC"/>
    <w:rsid w:val="00073E84"/>
    <w:rsid w:val="000747B2"/>
    <w:rsid w:val="00074D56"/>
    <w:rsid w:val="0007576A"/>
    <w:rsid w:val="0007595A"/>
    <w:rsid w:val="00075D7B"/>
    <w:rsid w:val="00076B3C"/>
    <w:rsid w:val="00077337"/>
    <w:rsid w:val="0007768F"/>
    <w:rsid w:val="000777F1"/>
    <w:rsid w:val="00077D83"/>
    <w:rsid w:val="00077E9C"/>
    <w:rsid w:val="000801C8"/>
    <w:rsid w:val="00080D63"/>
    <w:rsid w:val="0008140A"/>
    <w:rsid w:val="00081C29"/>
    <w:rsid w:val="00082654"/>
    <w:rsid w:val="0008277B"/>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2A40"/>
    <w:rsid w:val="00094403"/>
    <w:rsid w:val="00094508"/>
    <w:rsid w:val="00094614"/>
    <w:rsid w:val="00094CD8"/>
    <w:rsid w:val="00094D9F"/>
    <w:rsid w:val="00095105"/>
    <w:rsid w:val="000952CC"/>
    <w:rsid w:val="00095FF3"/>
    <w:rsid w:val="00096BE5"/>
    <w:rsid w:val="000978C1"/>
    <w:rsid w:val="000A0677"/>
    <w:rsid w:val="000A06A6"/>
    <w:rsid w:val="000A0C8B"/>
    <w:rsid w:val="000A0D75"/>
    <w:rsid w:val="000A15C0"/>
    <w:rsid w:val="000A2598"/>
    <w:rsid w:val="000A2783"/>
    <w:rsid w:val="000A2D94"/>
    <w:rsid w:val="000A33EC"/>
    <w:rsid w:val="000A3469"/>
    <w:rsid w:val="000A4716"/>
    <w:rsid w:val="000A47EA"/>
    <w:rsid w:val="000A5DF3"/>
    <w:rsid w:val="000A6375"/>
    <w:rsid w:val="000B0892"/>
    <w:rsid w:val="000B1380"/>
    <w:rsid w:val="000B3211"/>
    <w:rsid w:val="000B4289"/>
    <w:rsid w:val="000B4FC6"/>
    <w:rsid w:val="000B51C2"/>
    <w:rsid w:val="000B6216"/>
    <w:rsid w:val="000B703D"/>
    <w:rsid w:val="000C0DA3"/>
    <w:rsid w:val="000C1C6F"/>
    <w:rsid w:val="000C431F"/>
    <w:rsid w:val="000C44F9"/>
    <w:rsid w:val="000C46FE"/>
    <w:rsid w:val="000C4BB0"/>
    <w:rsid w:val="000C5010"/>
    <w:rsid w:val="000C68BD"/>
    <w:rsid w:val="000C6A65"/>
    <w:rsid w:val="000C6F64"/>
    <w:rsid w:val="000C76A2"/>
    <w:rsid w:val="000C7ACC"/>
    <w:rsid w:val="000D00FC"/>
    <w:rsid w:val="000D0B7E"/>
    <w:rsid w:val="000D1DDE"/>
    <w:rsid w:val="000D24F0"/>
    <w:rsid w:val="000D2688"/>
    <w:rsid w:val="000D2C67"/>
    <w:rsid w:val="000D3440"/>
    <w:rsid w:val="000D3BEF"/>
    <w:rsid w:val="000D4534"/>
    <w:rsid w:val="000D4679"/>
    <w:rsid w:val="000D4B70"/>
    <w:rsid w:val="000D4F21"/>
    <w:rsid w:val="000D530C"/>
    <w:rsid w:val="000D534A"/>
    <w:rsid w:val="000D625D"/>
    <w:rsid w:val="000D7049"/>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A6E"/>
    <w:rsid w:val="000F001E"/>
    <w:rsid w:val="000F1494"/>
    <w:rsid w:val="000F16E4"/>
    <w:rsid w:val="000F1DB1"/>
    <w:rsid w:val="000F25BE"/>
    <w:rsid w:val="000F2605"/>
    <w:rsid w:val="000F297B"/>
    <w:rsid w:val="000F2DA2"/>
    <w:rsid w:val="000F41E8"/>
    <w:rsid w:val="000F46DC"/>
    <w:rsid w:val="000F56EC"/>
    <w:rsid w:val="000F65C1"/>
    <w:rsid w:val="001003EC"/>
    <w:rsid w:val="00100765"/>
    <w:rsid w:val="00100BE2"/>
    <w:rsid w:val="00100C80"/>
    <w:rsid w:val="00100E7D"/>
    <w:rsid w:val="00101034"/>
    <w:rsid w:val="001013DB"/>
    <w:rsid w:val="001016E2"/>
    <w:rsid w:val="001027DF"/>
    <w:rsid w:val="001030FF"/>
    <w:rsid w:val="00103BFA"/>
    <w:rsid w:val="001059CD"/>
    <w:rsid w:val="00106C3A"/>
    <w:rsid w:val="00106E52"/>
    <w:rsid w:val="00110090"/>
    <w:rsid w:val="00110242"/>
    <w:rsid w:val="001106B0"/>
    <w:rsid w:val="00111875"/>
    <w:rsid w:val="00111E0A"/>
    <w:rsid w:val="00111E74"/>
    <w:rsid w:val="001122F0"/>
    <w:rsid w:val="001124A3"/>
    <w:rsid w:val="00113AA2"/>
    <w:rsid w:val="00113B3E"/>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321F"/>
    <w:rsid w:val="00124C8A"/>
    <w:rsid w:val="00124D22"/>
    <w:rsid w:val="00124EC2"/>
    <w:rsid w:val="00126BD5"/>
    <w:rsid w:val="00131EEB"/>
    <w:rsid w:val="00132416"/>
    <w:rsid w:val="0013313F"/>
    <w:rsid w:val="001351B6"/>
    <w:rsid w:val="001356BE"/>
    <w:rsid w:val="00137F44"/>
    <w:rsid w:val="00141A65"/>
    <w:rsid w:val="00142BF6"/>
    <w:rsid w:val="00142D84"/>
    <w:rsid w:val="00143298"/>
    <w:rsid w:val="001440BD"/>
    <w:rsid w:val="001442E8"/>
    <w:rsid w:val="00144ED3"/>
    <w:rsid w:val="001469BA"/>
    <w:rsid w:val="00147256"/>
    <w:rsid w:val="001473F7"/>
    <w:rsid w:val="001500C4"/>
    <w:rsid w:val="00150FCA"/>
    <w:rsid w:val="001511DE"/>
    <w:rsid w:val="001514CC"/>
    <w:rsid w:val="00151551"/>
    <w:rsid w:val="00152E86"/>
    <w:rsid w:val="001557EB"/>
    <w:rsid w:val="0015584C"/>
    <w:rsid w:val="00155D68"/>
    <w:rsid w:val="001561BD"/>
    <w:rsid w:val="00156451"/>
    <w:rsid w:val="00156495"/>
    <w:rsid w:val="00156BEA"/>
    <w:rsid w:val="0015716B"/>
    <w:rsid w:val="00160DB8"/>
    <w:rsid w:val="00161976"/>
    <w:rsid w:val="00162034"/>
    <w:rsid w:val="00162ED1"/>
    <w:rsid w:val="0016307B"/>
    <w:rsid w:val="00164B49"/>
    <w:rsid w:val="00165019"/>
    <w:rsid w:val="00166592"/>
    <w:rsid w:val="0016687F"/>
    <w:rsid w:val="00166E7C"/>
    <w:rsid w:val="00167BCB"/>
    <w:rsid w:val="00167F53"/>
    <w:rsid w:val="001703F5"/>
    <w:rsid w:val="00170813"/>
    <w:rsid w:val="00170A07"/>
    <w:rsid w:val="001713E9"/>
    <w:rsid w:val="0017206D"/>
    <w:rsid w:val="001731B3"/>
    <w:rsid w:val="00175279"/>
    <w:rsid w:val="00175570"/>
    <w:rsid w:val="00180419"/>
    <w:rsid w:val="00181548"/>
    <w:rsid w:val="0018194F"/>
    <w:rsid w:val="0018203B"/>
    <w:rsid w:val="00182680"/>
    <w:rsid w:val="00182DEC"/>
    <w:rsid w:val="0018302E"/>
    <w:rsid w:val="001844D0"/>
    <w:rsid w:val="00184567"/>
    <w:rsid w:val="0018514C"/>
    <w:rsid w:val="00185DA6"/>
    <w:rsid w:val="001860D5"/>
    <w:rsid w:val="001864B8"/>
    <w:rsid w:val="001866A8"/>
    <w:rsid w:val="001866DA"/>
    <w:rsid w:val="00190BD0"/>
    <w:rsid w:val="00191281"/>
    <w:rsid w:val="00192454"/>
    <w:rsid w:val="0019276D"/>
    <w:rsid w:val="00193FB2"/>
    <w:rsid w:val="001941C3"/>
    <w:rsid w:val="00194547"/>
    <w:rsid w:val="0019515A"/>
    <w:rsid w:val="0019605C"/>
    <w:rsid w:val="00196601"/>
    <w:rsid w:val="0019695D"/>
    <w:rsid w:val="00196E38"/>
    <w:rsid w:val="00196F8E"/>
    <w:rsid w:val="00197B90"/>
    <w:rsid w:val="001A0C34"/>
    <w:rsid w:val="001A0C63"/>
    <w:rsid w:val="001A17EC"/>
    <w:rsid w:val="001A1853"/>
    <w:rsid w:val="001A1928"/>
    <w:rsid w:val="001A1D5C"/>
    <w:rsid w:val="001A2579"/>
    <w:rsid w:val="001A2DBF"/>
    <w:rsid w:val="001A3E76"/>
    <w:rsid w:val="001A4C5C"/>
    <w:rsid w:val="001A52C1"/>
    <w:rsid w:val="001A537B"/>
    <w:rsid w:val="001A563F"/>
    <w:rsid w:val="001A5B81"/>
    <w:rsid w:val="001A66F3"/>
    <w:rsid w:val="001A6A49"/>
    <w:rsid w:val="001A6B6F"/>
    <w:rsid w:val="001A729F"/>
    <w:rsid w:val="001B06B6"/>
    <w:rsid w:val="001B0F19"/>
    <w:rsid w:val="001B101C"/>
    <w:rsid w:val="001B185B"/>
    <w:rsid w:val="001B1C40"/>
    <w:rsid w:val="001B33DF"/>
    <w:rsid w:val="001B3DB3"/>
    <w:rsid w:val="001B471A"/>
    <w:rsid w:val="001B5A50"/>
    <w:rsid w:val="001B78FF"/>
    <w:rsid w:val="001C0EEF"/>
    <w:rsid w:val="001C1471"/>
    <w:rsid w:val="001C1C8B"/>
    <w:rsid w:val="001C1D0C"/>
    <w:rsid w:val="001C1E24"/>
    <w:rsid w:val="001C42A2"/>
    <w:rsid w:val="001C4A8F"/>
    <w:rsid w:val="001C504F"/>
    <w:rsid w:val="001C522C"/>
    <w:rsid w:val="001C59A2"/>
    <w:rsid w:val="001C6485"/>
    <w:rsid w:val="001C7B4E"/>
    <w:rsid w:val="001D003F"/>
    <w:rsid w:val="001D02FD"/>
    <w:rsid w:val="001D1CB4"/>
    <w:rsid w:val="001D1F89"/>
    <w:rsid w:val="001D35DC"/>
    <w:rsid w:val="001D3F60"/>
    <w:rsid w:val="001D40D1"/>
    <w:rsid w:val="001D446D"/>
    <w:rsid w:val="001D481F"/>
    <w:rsid w:val="001D4C5E"/>
    <w:rsid w:val="001D556B"/>
    <w:rsid w:val="001D560C"/>
    <w:rsid w:val="001D65A9"/>
    <w:rsid w:val="001D76DA"/>
    <w:rsid w:val="001E044A"/>
    <w:rsid w:val="001E081C"/>
    <w:rsid w:val="001E0F05"/>
    <w:rsid w:val="001E14DE"/>
    <w:rsid w:val="001E155C"/>
    <w:rsid w:val="001E2752"/>
    <w:rsid w:val="001E305E"/>
    <w:rsid w:val="001E30B5"/>
    <w:rsid w:val="001E399C"/>
    <w:rsid w:val="001E41AE"/>
    <w:rsid w:val="001E4309"/>
    <w:rsid w:val="001E64A0"/>
    <w:rsid w:val="001E64E2"/>
    <w:rsid w:val="001E6558"/>
    <w:rsid w:val="001E6AA1"/>
    <w:rsid w:val="001E7D3E"/>
    <w:rsid w:val="001F098E"/>
    <w:rsid w:val="001F1C66"/>
    <w:rsid w:val="001F260B"/>
    <w:rsid w:val="001F2B2A"/>
    <w:rsid w:val="001F2BBA"/>
    <w:rsid w:val="001F2D49"/>
    <w:rsid w:val="001F31D8"/>
    <w:rsid w:val="001F39F6"/>
    <w:rsid w:val="001F3DC6"/>
    <w:rsid w:val="001F4996"/>
    <w:rsid w:val="001F5265"/>
    <w:rsid w:val="001F5964"/>
    <w:rsid w:val="001F5A71"/>
    <w:rsid w:val="001F68D3"/>
    <w:rsid w:val="001F73CF"/>
    <w:rsid w:val="002006B7"/>
    <w:rsid w:val="00200990"/>
    <w:rsid w:val="00200AFE"/>
    <w:rsid w:val="0020122F"/>
    <w:rsid w:val="00201460"/>
    <w:rsid w:val="0020153C"/>
    <w:rsid w:val="002024A1"/>
    <w:rsid w:val="002025ED"/>
    <w:rsid w:val="002027BB"/>
    <w:rsid w:val="00203733"/>
    <w:rsid w:val="00204092"/>
    <w:rsid w:val="002041DA"/>
    <w:rsid w:val="002049D5"/>
    <w:rsid w:val="0020549C"/>
    <w:rsid w:val="00205E1A"/>
    <w:rsid w:val="00206E6B"/>
    <w:rsid w:val="00206FDF"/>
    <w:rsid w:val="00207CB8"/>
    <w:rsid w:val="00207D5C"/>
    <w:rsid w:val="002107DC"/>
    <w:rsid w:val="00211035"/>
    <w:rsid w:val="00211630"/>
    <w:rsid w:val="00211820"/>
    <w:rsid w:val="00212401"/>
    <w:rsid w:val="00212637"/>
    <w:rsid w:val="00212BE4"/>
    <w:rsid w:val="002132D0"/>
    <w:rsid w:val="0021351A"/>
    <w:rsid w:val="0021412B"/>
    <w:rsid w:val="00214B75"/>
    <w:rsid w:val="00215E39"/>
    <w:rsid w:val="002162F6"/>
    <w:rsid w:val="002163EA"/>
    <w:rsid w:val="00216471"/>
    <w:rsid w:val="00216659"/>
    <w:rsid w:val="00216F6A"/>
    <w:rsid w:val="0021729D"/>
    <w:rsid w:val="002179B5"/>
    <w:rsid w:val="002208F5"/>
    <w:rsid w:val="00220C2B"/>
    <w:rsid w:val="00221001"/>
    <w:rsid w:val="0022242F"/>
    <w:rsid w:val="00224066"/>
    <w:rsid w:val="002241D3"/>
    <w:rsid w:val="002245F7"/>
    <w:rsid w:val="002247F3"/>
    <w:rsid w:val="00224DCC"/>
    <w:rsid w:val="00225042"/>
    <w:rsid w:val="00225800"/>
    <w:rsid w:val="00226185"/>
    <w:rsid w:val="00226693"/>
    <w:rsid w:val="002308B9"/>
    <w:rsid w:val="00230A27"/>
    <w:rsid w:val="00230AB8"/>
    <w:rsid w:val="00230C79"/>
    <w:rsid w:val="00230E98"/>
    <w:rsid w:val="00230FF0"/>
    <w:rsid w:val="002313E0"/>
    <w:rsid w:val="00231B14"/>
    <w:rsid w:val="00231E89"/>
    <w:rsid w:val="00232108"/>
    <w:rsid w:val="002335FE"/>
    <w:rsid w:val="0023391B"/>
    <w:rsid w:val="00233EAF"/>
    <w:rsid w:val="002347B0"/>
    <w:rsid w:val="00234940"/>
    <w:rsid w:val="00234A06"/>
    <w:rsid w:val="00235E4C"/>
    <w:rsid w:val="0023744D"/>
    <w:rsid w:val="00237C54"/>
    <w:rsid w:val="002402A1"/>
    <w:rsid w:val="0024039C"/>
    <w:rsid w:val="00241853"/>
    <w:rsid w:val="00241920"/>
    <w:rsid w:val="00242516"/>
    <w:rsid w:val="002437C0"/>
    <w:rsid w:val="002438A7"/>
    <w:rsid w:val="00243B9E"/>
    <w:rsid w:val="00244DE3"/>
    <w:rsid w:val="002451C6"/>
    <w:rsid w:val="0024577E"/>
    <w:rsid w:val="0024607E"/>
    <w:rsid w:val="002468BF"/>
    <w:rsid w:val="002468FC"/>
    <w:rsid w:val="00247306"/>
    <w:rsid w:val="00247491"/>
    <w:rsid w:val="00247703"/>
    <w:rsid w:val="00247E19"/>
    <w:rsid w:val="00247F12"/>
    <w:rsid w:val="002500B4"/>
    <w:rsid w:val="00250435"/>
    <w:rsid w:val="00251196"/>
    <w:rsid w:val="0025314A"/>
    <w:rsid w:val="0025410A"/>
    <w:rsid w:val="002541F8"/>
    <w:rsid w:val="002550AD"/>
    <w:rsid w:val="002551BF"/>
    <w:rsid w:val="002553AF"/>
    <w:rsid w:val="002554B8"/>
    <w:rsid w:val="00255E5A"/>
    <w:rsid w:val="0025689C"/>
    <w:rsid w:val="0025758B"/>
    <w:rsid w:val="00257E09"/>
    <w:rsid w:val="00257E35"/>
    <w:rsid w:val="00261720"/>
    <w:rsid w:val="00262AAB"/>
    <w:rsid w:val="00262CB7"/>
    <w:rsid w:val="00262D7C"/>
    <w:rsid w:val="00263676"/>
    <w:rsid w:val="002643A1"/>
    <w:rsid w:val="00264ED8"/>
    <w:rsid w:val="0026566E"/>
    <w:rsid w:val="00265A8D"/>
    <w:rsid w:val="00265EEF"/>
    <w:rsid w:val="002665AD"/>
    <w:rsid w:val="002665C5"/>
    <w:rsid w:val="002670A0"/>
    <w:rsid w:val="002676B3"/>
    <w:rsid w:val="00270642"/>
    <w:rsid w:val="00270CFF"/>
    <w:rsid w:val="00270F7C"/>
    <w:rsid w:val="00271CA8"/>
    <w:rsid w:val="00273211"/>
    <w:rsid w:val="00273344"/>
    <w:rsid w:val="00273786"/>
    <w:rsid w:val="00273A43"/>
    <w:rsid w:val="00274081"/>
    <w:rsid w:val="002750D8"/>
    <w:rsid w:val="0027518D"/>
    <w:rsid w:val="00275C8A"/>
    <w:rsid w:val="00275D47"/>
    <w:rsid w:val="00277037"/>
    <w:rsid w:val="00277AAA"/>
    <w:rsid w:val="00277F68"/>
    <w:rsid w:val="002807B4"/>
    <w:rsid w:val="00280F15"/>
    <w:rsid w:val="002839EB"/>
    <w:rsid w:val="00284B94"/>
    <w:rsid w:val="002852EE"/>
    <w:rsid w:val="0028561B"/>
    <w:rsid w:val="002857E5"/>
    <w:rsid w:val="00286D8A"/>
    <w:rsid w:val="00287BC8"/>
    <w:rsid w:val="00287CC6"/>
    <w:rsid w:val="0029025C"/>
    <w:rsid w:val="00290F3C"/>
    <w:rsid w:val="00291708"/>
    <w:rsid w:val="00293B2B"/>
    <w:rsid w:val="00293B41"/>
    <w:rsid w:val="00293B96"/>
    <w:rsid w:val="00294573"/>
    <w:rsid w:val="00294889"/>
    <w:rsid w:val="00294B18"/>
    <w:rsid w:val="00295263"/>
    <w:rsid w:val="00295D25"/>
    <w:rsid w:val="002967CE"/>
    <w:rsid w:val="002A045E"/>
    <w:rsid w:val="002A0E45"/>
    <w:rsid w:val="002A1BD2"/>
    <w:rsid w:val="002A1CE4"/>
    <w:rsid w:val="002A31BF"/>
    <w:rsid w:val="002A3E4F"/>
    <w:rsid w:val="002A41A3"/>
    <w:rsid w:val="002A45A8"/>
    <w:rsid w:val="002A4B37"/>
    <w:rsid w:val="002A4D5B"/>
    <w:rsid w:val="002A573A"/>
    <w:rsid w:val="002A5EB2"/>
    <w:rsid w:val="002A602C"/>
    <w:rsid w:val="002A655C"/>
    <w:rsid w:val="002A6654"/>
    <w:rsid w:val="002A6795"/>
    <w:rsid w:val="002A6E3E"/>
    <w:rsid w:val="002A722E"/>
    <w:rsid w:val="002B0E8C"/>
    <w:rsid w:val="002B1A04"/>
    <w:rsid w:val="002B1A90"/>
    <w:rsid w:val="002B22D7"/>
    <w:rsid w:val="002B2BC1"/>
    <w:rsid w:val="002B2CB3"/>
    <w:rsid w:val="002B3385"/>
    <w:rsid w:val="002B3441"/>
    <w:rsid w:val="002B41DE"/>
    <w:rsid w:val="002B42D1"/>
    <w:rsid w:val="002B4994"/>
    <w:rsid w:val="002B4E2C"/>
    <w:rsid w:val="002B68CF"/>
    <w:rsid w:val="002B68D7"/>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571"/>
    <w:rsid w:val="002D3C2A"/>
    <w:rsid w:val="002D4910"/>
    <w:rsid w:val="002D4E89"/>
    <w:rsid w:val="002D675F"/>
    <w:rsid w:val="002E04F4"/>
    <w:rsid w:val="002E05C4"/>
    <w:rsid w:val="002E08E3"/>
    <w:rsid w:val="002E0C77"/>
    <w:rsid w:val="002E1485"/>
    <w:rsid w:val="002E1988"/>
    <w:rsid w:val="002E1C0D"/>
    <w:rsid w:val="002E295B"/>
    <w:rsid w:val="002E3A3B"/>
    <w:rsid w:val="002E3ADB"/>
    <w:rsid w:val="002E3E0E"/>
    <w:rsid w:val="002E40E1"/>
    <w:rsid w:val="002E5883"/>
    <w:rsid w:val="002E6028"/>
    <w:rsid w:val="002E67BC"/>
    <w:rsid w:val="002E6F07"/>
    <w:rsid w:val="002E707B"/>
    <w:rsid w:val="002F052E"/>
    <w:rsid w:val="002F0538"/>
    <w:rsid w:val="002F1C4B"/>
    <w:rsid w:val="002F3D19"/>
    <w:rsid w:val="002F4830"/>
    <w:rsid w:val="002F48CA"/>
    <w:rsid w:val="002F4B5E"/>
    <w:rsid w:val="002F58CF"/>
    <w:rsid w:val="002F5B9C"/>
    <w:rsid w:val="002F68B8"/>
    <w:rsid w:val="002F70B6"/>
    <w:rsid w:val="002F721F"/>
    <w:rsid w:val="003002CE"/>
    <w:rsid w:val="00301288"/>
    <w:rsid w:val="00302835"/>
    <w:rsid w:val="00302FD5"/>
    <w:rsid w:val="00303920"/>
    <w:rsid w:val="00303A16"/>
    <w:rsid w:val="00303EB9"/>
    <w:rsid w:val="00305347"/>
    <w:rsid w:val="00305D9C"/>
    <w:rsid w:val="0030761B"/>
    <w:rsid w:val="00307A06"/>
    <w:rsid w:val="003104F6"/>
    <w:rsid w:val="003107F0"/>
    <w:rsid w:val="0031104F"/>
    <w:rsid w:val="00311BF1"/>
    <w:rsid w:val="0031522A"/>
    <w:rsid w:val="003158CF"/>
    <w:rsid w:val="00317340"/>
    <w:rsid w:val="00320B1E"/>
    <w:rsid w:val="0032133F"/>
    <w:rsid w:val="00322B68"/>
    <w:rsid w:val="003235DA"/>
    <w:rsid w:val="00323A5F"/>
    <w:rsid w:val="0032510A"/>
    <w:rsid w:val="0032534E"/>
    <w:rsid w:val="00325759"/>
    <w:rsid w:val="003268B8"/>
    <w:rsid w:val="0033033E"/>
    <w:rsid w:val="00330A15"/>
    <w:rsid w:val="00330DC5"/>
    <w:rsid w:val="003315DC"/>
    <w:rsid w:val="00331687"/>
    <w:rsid w:val="00331C18"/>
    <w:rsid w:val="00331CFE"/>
    <w:rsid w:val="00333B92"/>
    <w:rsid w:val="0033536E"/>
    <w:rsid w:val="00335C0E"/>
    <w:rsid w:val="00335CF3"/>
    <w:rsid w:val="0033642D"/>
    <w:rsid w:val="0033667D"/>
    <w:rsid w:val="00336750"/>
    <w:rsid w:val="003368F2"/>
    <w:rsid w:val="003378DF"/>
    <w:rsid w:val="0034033F"/>
    <w:rsid w:val="003407D5"/>
    <w:rsid w:val="00340C63"/>
    <w:rsid w:val="00341311"/>
    <w:rsid w:val="00341BB3"/>
    <w:rsid w:val="00341E73"/>
    <w:rsid w:val="00344C27"/>
    <w:rsid w:val="0034551C"/>
    <w:rsid w:val="003466A3"/>
    <w:rsid w:val="00346D9D"/>
    <w:rsid w:val="00350835"/>
    <w:rsid w:val="00351BD3"/>
    <w:rsid w:val="00352507"/>
    <w:rsid w:val="0035702A"/>
    <w:rsid w:val="00357DCA"/>
    <w:rsid w:val="003602A5"/>
    <w:rsid w:val="0036073E"/>
    <w:rsid w:val="00360A27"/>
    <w:rsid w:val="00362788"/>
    <w:rsid w:val="00362A8E"/>
    <w:rsid w:val="00362C03"/>
    <w:rsid w:val="003632A3"/>
    <w:rsid w:val="00363804"/>
    <w:rsid w:val="00363C84"/>
    <w:rsid w:val="00364882"/>
    <w:rsid w:val="003652FD"/>
    <w:rsid w:val="00365DEE"/>
    <w:rsid w:val="003661DA"/>
    <w:rsid w:val="00366AA0"/>
    <w:rsid w:val="00366E4A"/>
    <w:rsid w:val="00367A3D"/>
    <w:rsid w:val="00367E4F"/>
    <w:rsid w:val="00370F90"/>
    <w:rsid w:val="00371A4F"/>
    <w:rsid w:val="00372BFC"/>
    <w:rsid w:val="00373E85"/>
    <w:rsid w:val="00373F32"/>
    <w:rsid w:val="00374852"/>
    <w:rsid w:val="00376CCB"/>
    <w:rsid w:val="003777C6"/>
    <w:rsid w:val="00380FA5"/>
    <w:rsid w:val="003814E9"/>
    <w:rsid w:val="003829F9"/>
    <w:rsid w:val="003835A7"/>
    <w:rsid w:val="003852C7"/>
    <w:rsid w:val="003867C6"/>
    <w:rsid w:val="00387F74"/>
    <w:rsid w:val="00390D12"/>
    <w:rsid w:val="00391532"/>
    <w:rsid w:val="0039264C"/>
    <w:rsid w:val="0039279D"/>
    <w:rsid w:val="003937C6"/>
    <w:rsid w:val="003942BF"/>
    <w:rsid w:val="0039519F"/>
    <w:rsid w:val="00395991"/>
    <w:rsid w:val="00395DC9"/>
    <w:rsid w:val="0039626A"/>
    <w:rsid w:val="00396616"/>
    <w:rsid w:val="00396A18"/>
    <w:rsid w:val="00396A55"/>
    <w:rsid w:val="00396AA6"/>
    <w:rsid w:val="003979D6"/>
    <w:rsid w:val="003A01DA"/>
    <w:rsid w:val="003A075A"/>
    <w:rsid w:val="003A0B77"/>
    <w:rsid w:val="003A12BB"/>
    <w:rsid w:val="003A172B"/>
    <w:rsid w:val="003A1CDA"/>
    <w:rsid w:val="003A26EA"/>
    <w:rsid w:val="003A271C"/>
    <w:rsid w:val="003A40FB"/>
    <w:rsid w:val="003A590E"/>
    <w:rsid w:val="003A6240"/>
    <w:rsid w:val="003A6F96"/>
    <w:rsid w:val="003B099D"/>
    <w:rsid w:val="003B116E"/>
    <w:rsid w:val="003B1973"/>
    <w:rsid w:val="003B1A7C"/>
    <w:rsid w:val="003B2D2F"/>
    <w:rsid w:val="003B3813"/>
    <w:rsid w:val="003B43A6"/>
    <w:rsid w:val="003B44A0"/>
    <w:rsid w:val="003B4986"/>
    <w:rsid w:val="003B49D0"/>
    <w:rsid w:val="003B4B6A"/>
    <w:rsid w:val="003B516C"/>
    <w:rsid w:val="003B54EA"/>
    <w:rsid w:val="003B5F4F"/>
    <w:rsid w:val="003B6A12"/>
    <w:rsid w:val="003C081A"/>
    <w:rsid w:val="003C0D95"/>
    <w:rsid w:val="003C0F05"/>
    <w:rsid w:val="003C2F51"/>
    <w:rsid w:val="003C5817"/>
    <w:rsid w:val="003C64BD"/>
    <w:rsid w:val="003C6FC4"/>
    <w:rsid w:val="003C76E9"/>
    <w:rsid w:val="003C78C7"/>
    <w:rsid w:val="003C79BC"/>
    <w:rsid w:val="003D1113"/>
    <w:rsid w:val="003D1A53"/>
    <w:rsid w:val="003D2558"/>
    <w:rsid w:val="003D2B0E"/>
    <w:rsid w:val="003D2E3A"/>
    <w:rsid w:val="003D397B"/>
    <w:rsid w:val="003D488A"/>
    <w:rsid w:val="003D4AB7"/>
    <w:rsid w:val="003D4BF6"/>
    <w:rsid w:val="003D4FD2"/>
    <w:rsid w:val="003D6A3F"/>
    <w:rsid w:val="003D6C9D"/>
    <w:rsid w:val="003E1147"/>
    <w:rsid w:val="003E121F"/>
    <w:rsid w:val="003E12D5"/>
    <w:rsid w:val="003E2762"/>
    <w:rsid w:val="003E283A"/>
    <w:rsid w:val="003E3F3F"/>
    <w:rsid w:val="003E45B6"/>
    <w:rsid w:val="003E4E3E"/>
    <w:rsid w:val="003E5708"/>
    <w:rsid w:val="003E5768"/>
    <w:rsid w:val="003E624A"/>
    <w:rsid w:val="003E6333"/>
    <w:rsid w:val="003E6FA6"/>
    <w:rsid w:val="003E76B7"/>
    <w:rsid w:val="003F037B"/>
    <w:rsid w:val="003F117A"/>
    <w:rsid w:val="003F31EF"/>
    <w:rsid w:val="003F3548"/>
    <w:rsid w:val="003F3AAF"/>
    <w:rsid w:val="003F3C2E"/>
    <w:rsid w:val="003F456B"/>
    <w:rsid w:val="003F4679"/>
    <w:rsid w:val="003F4DAD"/>
    <w:rsid w:val="003F623F"/>
    <w:rsid w:val="003F62B3"/>
    <w:rsid w:val="003F6EFE"/>
    <w:rsid w:val="003F7518"/>
    <w:rsid w:val="003F7879"/>
    <w:rsid w:val="003F7AD3"/>
    <w:rsid w:val="003F7C24"/>
    <w:rsid w:val="00400A16"/>
    <w:rsid w:val="00400E5B"/>
    <w:rsid w:val="004031CE"/>
    <w:rsid w:val="00404869"/>
    <w:rsid w:val="00404ABB"/>
    <w:rsid w:val="00405A99"/>
    <w:rsid w:val="004062C9"/>
    <w:rsid w:val="00406A0B"/>
    <w:rsid w:val="004077C0"/>
    <w:rsid w:val="00410108"/>
    <w:rsid w:val="004104A9"/>
    <w:rsid w:val="00410625"/>
    <w:rsid w:val="00410D34"/>
    <w:rsid w:val="00410D9C"/>
    <w:rsid w:val="00412264"/>
    <w:rsid w:val="00412308"/>
    <w:rsid w:val="004129B8"/>
    <w:rsid w:val="00412ACD"/>
    <w:rsid w:val="004146E5"/>
    <w:rsid w:val="00414A44"/>
    <w:rsid w:val="00416A3A"/>
    <w:rsid w:val="0041701A"/>
    <w:rsid w:val="00417A22"/>
    <w:rsid w:val="004200FF"/>
    <w:rsid w:val="00420CDD"/>
    <w:rsid w:val="00421147"/>
    <w:rsid w:val="00422A6C"/>
    <w:rsid w:val="00422FFE"/>
    <w:rsid w:val="00423D72"/>
    <w:rsid w:val="004240AF"/>
    <w:rsid w:val="0042483B"/>
    <w:rsid w:val="00425546"/>
    <w:rsid w:val="00425D5E"/>
    <w:rsid w:val="004261D9"/>
    <w:rsid w:val="004262BE"/>
    <w:rsid w:val="00426F7F"/>
    <w:rsid w:val="00427302"/>
    <w:rsid w:val="00427800"/>
    <w:rsid w:val="00427AE9"/>
    <w:rsid w:val="00427BCB"/>
    <w:rsid w:val="004309DC"/>
    <w:rsid w:val="00432DCC"/>
    <w:rsid w:val="004338F9"/>
    <w:rsid w:val="00433BDF"/>
    <w:rsid w:val="00434B5A"/>
    <w:rsid w:val="004353CD"/>
    <w:rsid w:val="00435B50"/>
    <w:rsid w:val="0043677F"/>
    <w:rsid w:val="00437AD6"/>
    <w:rsid w:val="00437DB6"/>
    <w:rsid w:val="00441122"/>
    <w:rsid w:val="00441702"/>
    <w:rsid w:val="00443CDF"/>
    <w:rsid w:val="004450FD"/>
    <w:rsid w:val="00445D8D"/>
    <w:rsid w:val="00446906"/>
    <w:rsid w:val="004475E6"/>
    <w:rsid w:val="00447CE5"/>
    <w:rsid w:val="004502B3"/>
    <w:rsid w:val="00450E3C"/>
    <w:rsid w:val="00450E63"/>
    <w:rsid w:val="004517B2"/>
    <w:rsid w:val="00453DC9"/>
    <w:rsid w:val="00454C33"/>
    <w:rsid w:val="00454F8E"/>
    <w:rsid w:val="0045644D"/>
    <w:rsid w:val="0045732A"/>
    <w:rsid w:val="00457481"/>
    <w:rsid w:val="004604BE"/>
    <w:rsid w:val="00460BB3"/>
    <w:rsid w:val="00460BC0"/>
    <w:rsid w:val="00460F5E"/>
    <w:rsid w:val="004611C8"/>
    <w:rsid w:val="004611F1"/>
    <w:rsid w:val="00461590"/>
    <w:rsid w:val="00461991"/>
    <w:rsid w:val="00463663"/>
    <w:rsid w:val="004637E0"/>
    <w:rsid w:val="00463A02"/>
    <w:rsid w:val="00463F58"/>
    <w:rsid w:val="00464087"/>
    <w:rsid w:val="00464296"/>
    <w:rsid w:val="00464E14"/>
    <w:rsid w:val="004651E5"/>
    <w:rsid w:val="0046601C"/>
    <w:rsid w:val="00466397"/>
    <w:rsid w:val="00466FEC"/>
    <w:rsid w:val="0046713F"/>
    <w:rsid w:val="004679E2"/>
    <w:rsid w:val="004705DC"/>
    <w:rsid w:val="004708D7"/>
    <w:rsid w:val="004708DA"/>
    <w:rsid w:val="00471743"/>
    <w:rsid w:val="00474189"/>
    <w:rsid w:val="00475188"/>
    <w:rsid w:val="0047586A"/>
    <w:rsid w:val="00475CBD"/>
    <w:rsid w:val="0047615B"/>
    <w:rsid w:val="00476325"/>
    <w:rsid w:val="004770E7"/>
    <w:rsid w:val="00480D1F"/>
    <w:rsid w:val="00480DD7"/>
    <w:rsid w:val="00481DFE"/>
    <w:rsid w:val="004833AE"/>
    <w:rsid w:val="0048347B"/>
    <w:rsid w:val="00485897"/>
    <w:rsid w:val="00490074"/>
    <w:rsid w:val="004904B8"/>
    <w:rsid w:val="00491BE9"/>
    <w:rsid w:val="0049300F"/>
    <w:rsid w:val="0049480E"/>
    <w:rsid w:val="004948A9"/>
    <w:rsid w:val="004A05B2"/>
    <w:rsid w:val="004A1FEF"/>
    <w:rsid w:val="004A2171"/>
    <w:rsid w:val="004A2590"/>
    <w:rsid w:val="004A2B2C"/>
    <w:rsid w:val="004A326E"/>
    <w:rsid w:val="004A33F0"/>
    <w:rsid w:val="004A482D"/>
    <w:rsid w:val="004A51F8"/>
    <w:rsid w:val="004A6B21"/>
    <w:rsid w:val="004A7621"/>
    <w:rsid w:val="004A7967"/>
    <w:rsid w:val="004B22D1"/>
    <w:rsid w:val="004B43C3"/>
    <w:rsid w:val="004B523F"/>
    <w:rsid w:val="004B6675"/>
    <w:rsid w:val="004B69B4"/>
    <w:rsid w:val="004B6D2D"/>
    <w:rsid w:val="004B6FC6"/>
    <w:rsid w:val="004B7A29"/>
    <w:rsid w:val="004C0885"/>
    <w:rsid w:val="004C0D9B"/>
    <w:rsid w:val="004C233D"/>
    <w:rsid w:val="004C2416"/>
    <w:rsid w:val="004C2AEE"/>
    <w:rsid w:val="004C4153"/>
    <w:rsid w:val="004C55CB"/>
    <w:rsid w:val="004C696B"/>
    <w:rsid w:val="004C7045"/>
    <w:rsid w:val="004C7BBF"/>
    <w:rsid w:val="004C7DB6"/>
    <w:rsid w:val="004D0D64"/>
    <w:rsid w:val="004D13E7"/>
    <w:rsid w:val="004D164B"/>
    <w:rsid w:val="004D2778"/>
    <w:rsid w:val="004D44CE"/>
    <w:rsid w:val="004D4B58"/>
    <w:rsid w:val="004D5149"/>
    <w:rsid w:val="004D54F1"/>
    <w:rsid w:val="004D5C8C"/>
    <w:rsid w:val="004D5CBC"/>
    <w:rsid w:val="004D769A"/>
    <w:rsid w:val="004D7ABD"/>
    <w:rsid w:val="004E05B8"/>
    <w:rsid w:val="004E0CBD"/>
    <w:rsid w:val="004E120C"/>
    <w:rsid w:val="004E24A7"/>
    <w:rsid w:val="004E2C4B"/>
    <w:rsid w:val="004E2E9A"/>
    <w:rsid w:val="004E4982"/>
    <w:rsid w:val="004E4ADE"/>
    <w:rsid w:val="004E4EA8"/>
    <w:rsid w:val="004E5BE3"/>
    <w:rsid w:val="004E5CDC"/>
    <w:rsid w:val="004E6A47"/>
    <w:rsid w:val="004E6E03"/>
    <w:rsid w:val="004E710A"/>
    <w:rsid w:val="004E73E6"/>
    <w:rsid w:val="004E76E8"/>
    <w:rsid w:val="004E7D62"/>
    <w:rsid w:val="004E7F5F"/>
    <w:rsid w:val="004F03A2"/>
    <w:rsid w:val="004F126A"/>
    <w:rsid w:val="004F197E"/>
    <w:rsid w:val="004F20DE"/>
    <w:rsid w:val="004F3582"/>
    <w:rsid w:val="004F3675"/>
    <w:rsid w:val="004F3A25"/>
    <w:rsid w:val="004F3A89"/>
    <w:rsid w:val="004F3C16"/>
    <w:rsid w:val="004F5C44"/>
    <w:rsid w:val="004F63E4"/>
    <w:rsid w:val="004F6ACA"/>
    <w:rsid w:val="004F6E51"/>
    <w:rsid w:val="004F7758"/>
    <w:rsid w:val="004F7B33"/>
    <w:rsid w:val="005003D8"/>
    <w:rsid w:val="00500612"/>
    <w:rsid w:val="005015A2"/>
    <w:rsid w:val="005018C4"/>
    <w:rsid w:val="00503628"/>
    <w:rsid w:val="0050525F"/>
    <w:rsid w:val="00505271"/>
    <w:rsid w:val="005058C1"/>
    <w:rsid w:val="00506977"/>
    <w:rsid w:val="005073BF"/>
    <w:rsid w:val="00507EEE"/>
    <w:rsid w:val="0051123B"/>
    <w:rsid w:val="0051186B"/>
    <w:rsid w:val="00512F30"/>
    <w:rsid w:val="00514A7B"/>
    <w:rsid w:val="005154AF"/>
    <w:rsid w:val="00515A17"/>
    <w:rsid w:val="00516132"/>
    <w:rsid w:val="005164AF"/>
    <w:rsid w:val="00516E75"/>
    <w:rsid w:val="00517032"/>
    <w:rsid w:val="005173D6"/>
    <w:rsid w:val="00517F05"/>
    <w:rsid w:val="005203F5"/>
    <w:rsid w:val="00521912"/>
    <w:rsid w:val="00521950"/>
    <w:rsid w:val="00521C2A"/>
    <w:rsid w:val="00522007"/>
    <w:rsid w:val="00523076"/>
    <w:rsid w:val="00523449"/>
    <w:rsid w:val="0052363B"/>
    <w:rsid w:val="00523B8D"/>
    <w:rsid w:val="00524C30"/>
    <w:rsid w:val="00524FA5"/>
    <w:rsid w:val="005255D1"/>
    <w:rsid w:val="0052565B"/>
    <w:rsid w:val="00525678"/>
    <w:rsid w:val="00525AD2"/>
    <w:rsid w:val="00525BFF"/>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4D20"/>
    <w:rsid w:val="0053559F"/>
    <w:rsid w:val="005355AF"/>
    <w:rsid w:val="00537FC6"/>
    <w:rsid w:val="00540748"/>
    <w:rsid w:val="00540D4B"/>
    <w:rsid w:val="00540E7A"/>
    <w:rsid w:val="00540FE8"/>
    <w:rsid w:val="00542927"/>
    <w:rsid w:val="00542F5B"/>
    <w:rsid w:val="005449A0"/>
    <w:rsid w:val="00546A46"/>
    <w:rsid w:val="00547798"/>
    <w:rsid w:val="00547B46"/>
    <w:rsid w:val="00547DFC"/>
    <w:rsid w:val="00547F41"/>
    <w:rsid w:val="0055093A"/>
    <w:rsid w:val="00550E4E"/>
    <w:rsid w:val="00551058"/>
    <w:rsid w:val="005512DB"/>
    <w:rsid w:val="00551E29"/>
    <w:rsid w:val="005527DF"/>
    <w:rsid w:val="00552A8A"/>
    <w:rsid w:val="00552D5A"/>
    <w:rsid w:val="005535FB"/>
    <w:rsid w:val="0055362B"/>
    <w:rsid w:val="005541CF"/>
    <w:rsid w:val="00557A42"/>
    <w:rsid w:val="00560469"/>
    <w:rsid w:val="00560CC0"/>
    <w:rsid w:val="00560CCB"/>
    <w:rsid w:val="00561008"/>
    <w:rsid w:val="00561204"/>
    <w:rsid w:val="005613FC"/>
    <w:rsid w:val="0056141F"/>
    <w:rsid w:val="00561567"/>
    <w:rsid w:val="00561967"/>
    <w:rsid w:val="00561D17"/>
    <w:rsid w:val="00561FE2"/>
    <w:rsid w:val="005629D2"/>
    <w:rsid w:val="0056424B"/>
    <w:rsid w:val="0056468A"/>
    <w:rsid w:val="00564F8C"/>
    <w:rsid w:val="005654F5"/>
    <w:rsid w:val="00565563"/>
    <w:rsid w:val="00565C80"/>
    <w:rsid w:val="00567550"/>
    <w:rsid w:val="00567713"/>
    <w:rsid w:val="00567CB1"/>
    <w:rsid w:val="005714E2"/>
    <w:rsid w:val="005716A0"/>
    <w:rsid w:val="00571FDD"/>
    <w:rsid w:val="0057207A"/>
    <w:rsid w:val="005722FE"/>
    <w:rsid w:val="00572485"/>
    <w:rsid w:val="00572F34"/>
    <w:rsid w:val="00574783"/>
    <w:rsid w:val="00574BC0"/>
    <w:rsid w:val="00574F8C"/>
    <w:rsid w:val="00575918"/>
    <w:rsid w:val="005760C6"/>
    <w:rsid w:val="00576329"/>
    <w:rsid w:val="00576DAA"/>
    <w:rsid w:val="00581F26"/>
    <w:rsid w:val="00582F29"/>
    <w:rsid w:val="00582F9E"/>
    <w:rsid w:val="0058441E"/>
    <w:rsid w:val="0058539E"/>
    <w:rsid w:val="00585F44"/>
    <w:rsid w:val="0058638D"/>
    <w:rsid w:val="0058647C"/>
    <w:rsid w:val="00586608"/>
    <w:rsid w:val="00587179"/>
    <w:rsid w:val="00587B76"/>
    <w:rsid w:val="0059002F"/>
    <w:rsid w:val="005903E7"/>
    <w:rsid w:val="00591C53"/>
    <w:rsid w:val="0059273D"/>
    <w:rsid w:val="00593951"/>
    <w:rsid w:val="00593B49"/>
    <w:rsid w:val="00594E49"/>
    <w:rsid w:val="00595034"/>
    <w:rsid w:val="00596655"/>
    <w:rsid w:val="0059734B"/>
    <w:rsid w:val="005A115E"/>
    <w:rsid w:val="005A24A4"/>
    <w:rsid w:val="005A2BF7"/>
    <w:rsid w:val="005A3A6F"/>
    <w:rsid w:val="005A4469"/>
    <w:rsid w:val="005A5DE3"/>
    <w:rsid w:val="005A6524"/>
    <w:rsid w:val="005A690F"/>
    <w:rsid w:val="005A7619"/>
    <w:rsid w:val="005A7DD9"/>
    <w:rsid w:val="005B0CCB"/>
    <w:rsid w:val="005B115B"/>
    <w:rsid w:val="005B19BD"/>
    <w:rsid w:val="005B1A06"/>
    <w:rsid w:val="005B2A89"/>
    <w:rsid w:val="005B2BFD"/>
    <w:rsid w:val="005B3062"/>
    <w:rsid w:val="005B4C5A"/>
    <w:rsid w:val="005B5798"/>
    <w:rsid w:val="005B5DFB"/>
    <w:rsid w:val="005B6678"/>
    <w:rsid w:val="005B67AB"/>
    <w:rsid w:val="005B7661"/>
    <w:rsid w:val="005B7C9D"/>
    <w:rsid w:val="005B7CD4"/>
    <w:rsid w:val="005C19B2"/>
    <w:rsid w:val="005C2386"/>
    <w:rsid w:val="005C349A"/>
    <w:rsid w:val="005C420A"/>
    <w:rsid w:val="005C492C"/>
    <w:rsid w:val="005C5615"/>
    <w:rsid w:val="005C6859"/>
    <w:rsid w:val="005C73A3"/>
    <w:rsid w:val="005C7D79"/>
    <w:rsid w:val="005D0285"/>
    <w:rsid w:val="005D03DB"/>
    <w:rsid w:val="005D06B6"/>
    <w:rsid w:val="005D1AD4"/>
    <w:rsid w:val="005D40D4"/>
    <w:rsid w:val="005D4F41"/>
    <w:rsid w:val="005D582C"/>
    <w:rsid w:val="005D5DC0"/>
    <w:rsid w:val="005D5E19"/>
    <w:rsid w:val="005D67D4"/>
    <w:rsid w:val="005E0907"/>
    <w:rsid w:val="005E115B"/>
    <w:rsid w:val="005E13DF"/>
    <w:rsid w:val="005E17B1"/>
    <w:rsid w:val="005E1FC6"/>
    <w:rsid w:val="005E33B1"/>
    <w:rsid w:val="005E347E"/>
    <w:rsid w:val="005E435F"/>
    <w:rsid w:val="005E4C71"/>
    <w:rsid w:val="005E55D2"/>
    <w:rsid w:val="005E5E39"/>
    <w:rsid w:val="005E6E32"/>
    <w:rsid w:val="005E7491"/>
    <w:rsid w:val="005E7808"/>
    <w:rsid w:val="005F0369"/>
    <w:rsid w:val="005F03F9"/>
    <w:rsid w:val="005F086C"/>
    <w:rsid w:val="005F0BE6"/>
    <w:rsid w:val="005F17FA"/>
    <w:rsid w:val="005F2317"/>
    <w:rsid w:val="005F2D8E"/>
    <w:rsid w:val="005F3F87"/>
    <w:rsid w:val="005F47F0"/>
    <w:rsid w:val="005F510D"/>
    <w:rsid w:val="005F6899"/>
    <w:rsid w:val="00600242"/>
    <w:rsid w:val="00600A63"/>
    <w:rsid w:val="00600D13"/>
    <w:rsid w:val="00601789"/>
    <w:rsid w:val="00601B35"/>
    <w:rsid w:val="0060294C"/>
    <w:rsid w:val="006034C7"/>
    <w:rsid w:val="0060364B"/>
    <w:rsid w:val="00603AAD"/>
    <w:rsid w:val="00604C01"/>
    <w:rsid w:val="00604CD7"/>
    <w:rsid w:val="006057DC"/>
    <w:rsid w:val="00605CDA"/>
    <w:rsid w:val="00605F80"/>
    <w:rsid w:val="00606138"/>
    <w:rsid w:val="00611BDE"/>
    <w:rsid w:val="0061226F"/>
    <w:rsid w:val="00612A3F"/>
    <w:rsid w:val="0061312A"/>
    <w:rsid w:val="00613293"/>
    <w:rsid w:val="006133F2"/>
    <w:rsid w:val="00613692"/>
    <w:rsid w:val="006148A1"/>
    <w:rsid w:val="006160EC"/>
    <w:rsid w:val="0061671D"/>
    <w:rsid w:val="00616C00"/>
    <w:rsid w:val="00616F67"/>
    <w:rsid w:val="0061711A"/>
    <w:rsid w:val="00617161"/>
    <w:rsid w:val="00617165"/>
    <w:rsid w:val="00620958"/>
    <w:rsid w:val="006209AD"/>
    <w:rsid w:val="00620BCF"/>
    <w:rsid w:val="00621281"/>
    <w:rsid w:val="0062177E"/>
    <w:rsid w:val="0062296B"/>
    <w:rsid w:val="00622F0A"/>
    <w:rsid w:val="00623DE7"/>
    <w:rsid w:val="0062485A"/>
    <w:rsid w:val="00625A6C"/>
    <w:rsid w:val="0062668C"/>
    <w:rsid w:val="00626B6C"/>
    <w:rsid w:val="00630F65"/>
    <w:rsid w:val="0063139B"/>
    <w:rsid w:val="006313B5"/>
    <w:rsid w:val="0063213D"/>
    <w:rsid w:val="00632D91"/>
    <w:rsid w:val="00633F00"/>
    <w:rsid w:val="00634F4B"/>
    <w:rsid w:val="00634FF6"/>
    <w:rsid w:val="006353B3"/>
    <w:rsid w:val="00635B61"/>
    <w:rsid w:val="00635CA8"/>
    <w:rsid w:val="00636EF6"/>
    <w:rsid w:val="00637140"/>
    <w:rsid w:val="00637463"/>
    <w:rsid w:val="00637598"/>
    <w:rsid w:val="0063794E"/>
    <w:rsid w:val="00637BAF"/>
    <w:rsid w:val="00640884"/>
    <w:rsid w:val="00640A5E"/>
    <w:rsid w:val="00640C4E"/>
    <w:rsid w:val="00640F17"/>
    <w:rsid w:val="00643138"/>
    <w:rsid w:val="00643341"/>
    <w:rsid w:val="006437E6"/>
    <w:rsid w:val="00643C92"/>
    <w:rsid w:val="006458CD"/>
    <w:rsid w:val="00645C1F"/>
    <w:rsid w:val="00646801"/>
    <w:rsid w:val="00646EFE"/>
    <w:rsid w:val="00647751"/>
    <w:rsid w:val="006509F7"/>
    <w:rsid w:val="0065245B"/>
    <w:rsid w:val="00653FF6"/>
    <w:rsid w:val="006546F8"/>
    <w:rsid w:val="00655228"/>
    <w:rsid w:val="006559DD"/>
    <w:rsid w:val="00655CF0"/>
    <w:rsid w:val="00656629"/>
    <w:rsid w:val="00657C2B"/>
    <w:rsid w:val="006602D3"/>
    <w:rsid w:val="00660CDF"/>
    <w:rsid w:val="00660E43"/>
    <w:rsid w:val="00661B53"/>
    <w:rsid w:val="00661F1E"/>
    <w:rsid w:val="00662CC3"/>
    <w:rsid w:val="00663734"/>
    <w:rsid w:val="00663B8C"/>
    <w:rsid w:val="00664C3F"/>
    <w:rsid w:val="00664F15"/>
    <w:rsid w:val="00665622"/>
    <w:rsid w:val="006666B1"/>
    <w:rsid w:val="00667106"/>
    <w:rsid w:val="00667531"/>
    <w:rsid w:val="0066773A"/>
    <w:rsid w:val="00667916"/>
    <w:rsid w:val="00667D33"/>
    <w:rsid w:val="00667DD7"/>
    <w:rsid w:val="00667F9E"/>
    <w:rsid w:val="00670576"/>
    <w:rsid w:val="00670B72"/>
    <w:rsid w:val="00671861"/>
    <w:rsid w:val="00672155"/>
    <w:rsid w:val="0067235A"/>
    <w:rsid w:val="00672546"/>
    <w:rsid w:val="00672B27"/>
    <w:rsid w:val="0067324B"/>
    <w:rsid w:val="00673A20"/>
    <w:rsid w:val="00674347"/>
    <w:rsid w:val="00674BDE"/>
    <w:rsid w:val="00674F92"/>
    <w:rsid w:val="00675551"/>
    <w:rsid w:val="0067627D"/>
    <w:rsid w:val="006764E8"/>
    <w:rsid w:val="00676837"/>
    <w:rsid w:val="00676C64"/>
    <w:rsid w:val="0067707B"/>
    <w:rsid w:val="00677F82"/>
    <w:rsid w:val="0068059B"/>
    <w:rsid w:val="00680B87"/>
    <w:rsid w:val="00680F11"/>
    <w:rsid w:val="00681831"/>
    <w:rsid w:val="00681840"/>
    <w:rsid w:val="0068249D"/>
    <w:rsid w:val="00682C34"/>
    <w:rsid w:val="006832F4"/>
    <w:rsid w:val="00683696"/>
    <w:rsid w:val="00683AE0"/>
    <w:rsid w:val="00684211"/>
    <w:rsid w:val="006846DC"/>
    <w:rsid w:val="0068478D"/>
    <w:rsid w:val="00684AA1"/>
    <w:rsid w:val="00684CE6"/>
    <w:rsid w:val="0068541F"/>
    <w:rsid w:val="00685897"/>
    <w:rsid w:val="00686397"/>
    <w:rsid w:val="00686C3A"/>
    <w:rsid w:val="00686F12"/>
    <w:rsid w:val="006870E9"/>
    <w:rsid w:val="006873E9"/>
    <w:rsid w:val="006877F4"/>
    <w:rsid w:val="00687C89"/>
    <w:rsid w:val="00690664"/>
    <w:rsid w:val="0069072F"/>
    <w:rsid w:val="006911CA"/>
    <w:rsid w:val="006922E1"/>
    <w:rsid w:val="00692AB1"/>
    <w:rsid w:val="006932E7"/>
    <w:rsid w:val="00695A4A"/>
    <w:rsid w:val="006967A2"/>
    <w:rsid w:val="006968B2"/>
    <w:rsid w:val="00696C69"/>
    <w:rsid w:val="00697A25"/>
    <w:rsid w:val="00697C7E"/>
    <w:rsid w:val="00697CE3"/>
    <w:rsid w:val="00697E45"/>
    <w:rsid w:val="00697F3F"/>
    <w:rsid w:val="006A10B0"/>
    <w:rsid w:val="006A171D"/>
    <w:rsid w:val="006A1A53"/>
    <w:rsid w:val="006A1CEE"/>
    <w:rsid w:val="006A2AAC"/>
    <w:rsid w:val="006A2E5D"/>
    <w:rsid w:val="006A327E"/>
    <w:rsid w:val="006A3288"/>
    <w:rsid w:val="006A3704"/>
    <w:rsid w:val="006A3A4D"/>
    <w:rsid w:val="006A5CC3"/>
    <w:rsid w:val="006A6F9C"/>
    <w:rsid w:val="006A79CB"/>
    <w:rsid w:val="006A7BBD"/>
    <w:rsid w:val="006A7E8A"/>
    <w:rsid w:val="006B1E9A"/>
    <w:rsid w:val="006B2C25"/>
    <w:rsid w:val="006B2D8C"/>
    <w:rsid w:val="006B2FD2"/>
    <w:rsid w:val="006B3742"/>
    <w:rsid w:val="006B3B88"/>
    <w:rsid w:val="006B414B"/>
    <w:rsid w:val="006B4545"/>
    <w:rsid w:val="006B4947"/>
    <w:rsid w:val="006B4E46"/>
    <w:rsid w:val="006B5FE6"/>
    <w:rsid w:val="006B6A5C"/>
    <w:rsid w:val="006B6D01"/>
    <w:rsid w:val="006B7386"/>
    <w:rsid w:val="006B7E89"/>
    <w:rsid w:val="006C0EFF"/>
    <w:rsid w:val="006C1232"/>
    <w:rsid w:val="006C1C5F"/>
    <w:rsid w:val="006C1C9F"/>
    <w:rsid w:val="006C2149"/>
    <w:rsid w:val="006C355F"/>
    <w:rsid w:val="006C3AE7"/>
    <w:rsid w:val="006C3D85"/>
    <w:rsid w:val="006C47BA"/>
    <w:rsid w:val="006C4BD1"/>
    <w:rsid w:val="006C51CB"/>
    <w:rsid w:val="006C5871"/>
    <w:rsid w:val="006C5BFB"/>
    <w:rsid w:val="006C6218"/>
    <w:rsid w:val="006C6E6B"/>
    <w:rsid w:val="006C6F09"/>
    <w:rsid w:val="006C6F95"/>
    <w:rsid w:val="006D08A3"/>
    <w:rsid w:val="006D08FB"/>
    <w:rsid w:val="006D21D7"/>
    <w:rsid w:val="006D27E7"/>
    <w:rsid w:val="006D446D"/>
    <w:rsid w:val="006D5C35"/>
    <w:rsid w:val="006D5F22"/>
    <w:rsid w:val="006D6698"/>
    <w:rsid w:val="006D6CC6"/>
    <w:rsid w:val="006D702A"/>
    <w:rsid w:val="006D708C"/>
    <w:rsid w:val="006D7132"/>
    <w:rsid w:val="006E32CF"/>
    <w:rsid w:val="006E4AE7"/>
    <w:rsid w:val="006E5525"/>
    <w:rsid w:val="006E6662"/>
    <w:rsid w:val="006E6DEC"/>
    <w:rsid w:val="006E7C80"/>
    <w:rsid w:val="006E7CD6"/>
    <w:rsid w:val="006F0072"/>
    <w:rsid w:val="006F082E"/>
    <w:rsid w:val="006F0903"/>
    <w:rsid w:val="006F0FBD"/>
    <w:rsid w:val="006F1317"/>
    <w:rsid w:val="006F23A4"/>
    <w:rsid w:val="006F29F7"/>
    <w:rsid w:val="006F47AD"/>
    <w:rsid w:val="006F4D95"/>
    <w:rsid w:val="006F55B8"/>
    <w:rsid w:val="006F58E3"/>
    <w:rsid w:val="006F62BA"/>
    <w:rsid w:val="006F79BD"/>
    <w:rsid w:val="00700ACA"/>
    <w:rsid w:val="0070111E"/>
    <w:rsid w:val="00701D03"/>
    <w:rsid w:val="00701F0B"/>
    <w:rsid w:val="007025DC"/>
    <w:rsid w:val="007027AA"/>
    <w:rsid w:val="007027C4"/>
    <w:rsid w:val="007034E7"/>
    <w:rsid w:val="00703B58"/>
    <w:rsid w:val="00703E51"/>
    <w:rsid w:val="0070484E"/>
    <w:rsid w:val="00704CB3"/>
    <w:rsid w:val="00705B21"/>
    <w:rsid w:val="00705ECB"/>
    <w:rsid w:val="00707421"/>
    <w:rsid w:val="00707DCE"/>
    <w:rsid w:val="00710C95"/>
    <w:rsid w:val="00711E5A"/>
    <w:rsid w:val="00712736"/>
    <w:rsid w:val="007131F9"/>
    <w:rsid w:val="00713A20"/>
    <w:rsid w:val="00714BD9"/>
    <w:rsid w:val="0071541E"/>
    <w:rsid w:val="00715710"/>
    <w:rsid w:val="00715755"/>
    <w:rsid w:val="00716BEE"/>
    <w:rsid w:val="00716BF1"/>
    <w:rsid w:val="0071727E"/>
    <w:rsid w:val="00717A10"/>
    <w:rsid w:val="00717DE0"/>
    <w:rsid w:val="00721A45"/>
    <w:rsid w:val="0072240C"/>
    <w:rsid w:val="00722CE1"/>
    <w:rsid w:val="00724E9C"/>
    <w:rsid w:val="007254E1"/>
    <w:rsid w:val="00725564"/>
    <w:rsid w:val="00725CD1"/>
    <w:rsid w:val="0072721A"/>
    <w:rsid w:val="00730179"/>
    <w:rsid w:val="00731764"/>
    <w:rsid w:val="00731AE9"/>
    <w:rsid w:val="0073295F"/>
    <w:rsid w:val="00734125"/>
    <w:rsid w:val="007348D0"/>
    <w:rsid w:val="007366A6"/>
    <w:rsid w:val="0073763F"/>
    <w:rsid w:val="007376EE"/>
    <w:rsid w:val="0074033D"/>
    <w:rsid w:val="00743007"/>
    <w:rsid w:val="00743442"/>
    <w:rsid w:val="00743ACF"/>
    <w:rsid w:val="00745FA9"/>
    <w:rsid w:val="0074664D"/>
    <w:rsid w:val="00747D0E"/>
    <w:rsid w:val="00747D6F"/>
    <w:rsid w:val="00750FEE"/>
    <w:rsid w:val="0075113C"/>
    <w:rsid w:val="00751537"/>
    <w:rsid w:val="007515B8"/>
    <w:rsid w:val="0075172B"/>
    <w:rsid w:val="00751741"/>
    <w:rsid w:val="00752CD3"/>
    <w:rsid w:val="00754A72"/>
    <w:rsid w:val="007569DC"/>
    <w:rsid w:val="00757645"/>
    <w:rsid w:val="00757796"/>
    <w:rsid w:val="00757DC9"/>
    <w:rsid w:val="007600E3"/>
    <w:rsid w:val="00760C5D"/>
    <w:rsid w:val="00762294"/>
    <w:rsid w:val="007624C2"/>
    <w:rsid w:val="00762B31"/>
    <w:rsid w:val="00763CA5"/>
    <w:rsid w:val="007643D2"/>
    <w:rsid w:val="007648BA"/>
    <w:rsid w:val="0076584F"/>
    <w:rsid w:val="007658BC"/>
    <w:rsid w:val="007658F6"/>
    <w:rsid w:val="007662AD"/>
    <w:rsid w:val="00767BFA"/>
    <w:rsid w:val="00770000"/>
    <w:rsid w:val="00770863"/>
    <w:rsid w:val="00772353"/>
    <w:rsid w:val="0077294E"/>
    <w:rsid w:val="00772A4A"/>
    <w:rsid w:val="00772F21"/>
    <w:rsid w:val="0077392F"/>
    <w:rsid w:val="00773A2D"/>
    <w:rsid w:val="00773ABB"/>
    <w:rsid w:val="007749AF"/>
    <w:rsid w:val="00774C75"/>
    <w:rsid w:val="00774C99"/>
    <w:rsid w:val="007756A1"/>
    <w:rsid w:val="00775949"/>
    <w:rsid w:val="00775E1B"/>
    <w:rsid w:val="0077605A"/>
    <w:rsid w:val="0077691A"/>
    <w:rsid w:val="00776B47"/>
    <w:rsid w:val="00777F6F"/>
    <w:rsid w:val="007825E1"/>
    <w:rsid w:val="0078269C"/>
    <w:rsid w:val="007835BB"/>
    <w:rsid w:val="007842AB"/>
    <w:rsid w:val="00784B52"/>
    <w:rsid w:val="00785358"/>
    <w:rsid w:val="007862A8"/>
    <w:rsid w:val="0078666F"/>
    <w:rsid w:val="00790D5B"/>
    <w:rsid w:val="00790DDA"/>
    <w:rsid w:val="00791E4B"/>
    <w:rsid w:val="007923E2"/>
    <w:rsid w:val="007930BD"/>
    <w:rsid w:val="007930F1"/>
    <w:rsid w:val="0079395B"/>
    <w:rsid w:val="00793D65"/>
    <w:rsid w:val="00793E3C"/>
    <w:rsid w:val="00793EAC"/>
    <w:rsid w:val="00793FD3"/>
    <w:rsid w:val="00794339"/>
    <w:rsid w:val="0079582D"/>
    <w:rsid w:val="007960CC"/>
    <w:rsid w:val="007970FA"/>
    <w:rsid w:val="0079720F"/>
    <w:rsid w:val="00797E53"/>
    <w:rsid w:val="007A044F"/>
    <w:rsid w:val="007A1F2B"/>
    <w:rsid w:val="007A1FDE"/>
    <w:rsid w:val="007A231F"/>
    <w:rsid w:val="007A2444"/>
    <w:rsid w:val="007A269E"/>
    <w:rsid w:val="007A3687"/>
    <w:rsid w:val="007A3765"/>
    <w:rsid w:val="007A3891"/>
    <w:rsid w:val="007A3986"/>
    <w:rsid w:val="007A4031"/>
    <w:rsid w:val="007A43A0"/>
    <w:rsid w:val="007A4660"/>
    <w:rsid w:val="007A6BAA"/>
    <w:rsid w:val="007A6D27"/>
    <w:rsid w:val="007B0409"/>
    <w:rsid w:val="007B2C22"/>
    <w:rsid w:val="007B3A6F"/>
    <w:rsid w:val="007B3EEC"/>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0F7F"/>
    <w:rsid w:val="007D3C69"/>
    <w:rsid w:val="007D3FE6"/>
    <w:rsid w:val="007D4E1F"/>
    <w:rsid w:val="007D53D6"/>
    <w:rsid w:val="007D6CAC"/>
    <w:rsid w:val="007D7BD8"/>
    <w:rsid w:val="007E02A1"/>
    <w:rsid w:val="007E1180"/>
    <w:rsid w:val="007E11E5"/>
    <w:rsid w:val="007E1431"/>
    <w:rsid w:val="007E17FE"/>
    <w:rsid w:val="007E1A75"/>
    <w:rsid w:val="007E29E4"/>
    <w:rsid w:val="007E3AAA"/>
    <w:rsid w:val="007E3F97"/>
    <w:rsid w:val="007E4D44"/>
    <w:rsid w:val="007E57BC"/>
    <w:rsid w:val="007E5A11"/>
    <w:rsid w:val="007E6293"/>
    <w:rsid w:val="007E7046"/>
    <w:rsid w:val="007E7E9F"/>
    <w:rsid w:val="007F1096"/>
    <w:rsid w:val="007F2812"/>
    <w:rsid w:val="007F28D5"/>
    <w:rsid w:val="007F30F2"/>
    <w:rsid w:val="007F341B"/>
    <w:rsid w:val="007F38DC"/>
    <w:rsid w:val="007F3AB2"/>
    <w:rsid w:val="007F3BEF"/>
    <w:rsid w:val="007F4DF2"/>
    <w:rsid w:val="007F5A9B"/>
    <w:rsid w:val="007F5E73"/>
    <w:rsid w:val="007F6847"/>
    <w:rsid w:val="007F6BAC"/>
    <w:rsid w:val="007F6F35"/>
    <w:rsid w:val="007F7A36"/>
    <w:rsid w:val="008007CC"/>
    <w:rsid w:val="00800C2D"/>
    <w:rsid w:val="00800EC6"/>
    <w:rsid w:val="008012E6"/>
    <w:rsid w:val="00801359"/>
    <w:rsid w:val="00801605"/>
    <w:rsid w:val="00802478"/>
    <w:rsid w:val="008029E6"/>
    <w:rsid w:val="00802D5F"/>
    <w:rsid w:val="00802EF6"/>
    <w:rsid w:val="00803680"/>
    <w:rsid w:val="008041DC"/>
    <w:rsid w:val="008045E3"/>
    <w:rsid w:val="008049B8"/>
    <w:rsid w:val="00804F36"/>
    <w:rsid w:val="008055B3"/>
    <w:rsid w:val="008055EE"/>
    <w:rsid w:val="0080589E"/>
    <w:rsid w:val="00805A76"/>
    <w:rsid w:val="00805BF0"/>
    <w:rsid w:val="008064D0"/>
    <w:rsid w:val="00807239"/>
    <w:rsid w:val="00810703"/>
    <w:rsid w:val="008109E7"/>
    <w:rsid w:val="008111AE"/>
    <w:rsid w:val="00811593"/>
    <w:rsid w:val="00811EFF"/>
    <w:rsid w:val="00812286"/>
    <w:rsid w:val="00812373"/>
    <w:rsid w:val="00812656"/>
    <w:rsid w:val="00813A33"/>
    <w:rsid w:val="008142B5"/>
    <w:rsid w:val="00814461"/>
    <w:rsid w:val="00816166"/>
    <w:rsid w:val="00816414"/>
    <w:rsid w:val="00816853"/>
    <w:rsid w:val="00816CB9"/>
    <w:rsid w:val="00817179"/>
    <w:rsid w:val="00817318"/>
    <w:rsid w:val="008178A1"/>
    <w:rsid w:val="00820376"/>
    <w:rsid w:val="00820914"/>
    <w:rsid w:val="00821328"/>
    <w:rsid w:val="00821950"/>
    <w:rsid w:val="00821F1F"/>
    <w:rsid w:val="00821F8A"/>
    <w:rsid w:val="00822044"/>
    <w:rsid w:val="008227E1"/>
    <w:rsid w:val="00822D2B"/>
    <w:rsid w:val="0082319A"/>
    <w:rsid w:val="00826A6F"/>
    <w:rsid w:val="008303CA"/>
    <w:rsid w:val="008305F3"/>
    <w:rsid w:val="0083146C"/>
    <w:rsid w:val="00831EA7"/>
    <w:rsid w:val="008326BC"/>
    <w:rsid w:val="0083284D"/>
    <w:rsid w:val="00832986"/>
    <w:rsid w:val="00832DE2"/>
    <w:rsid w:val="00833140"/>
    <w:rsid w:val="00833505"/>
    <w:rsid w:val="00833814"/>
    <w:rsid w:val="00833B3A"/>
    <w:rsid w:val="00834B6C"/>
    <w:rsid w:val="00834BE1"/>
    <w:rsid w:val="00837C74"/>
    <w:rsid w:val="00840C1B"/>
    <w:rsid w:val="008414C4"/>
    <w:rsid w:val="00843045"/>
    <w:rsid w:val="00843318"/>
    <w:rsid w:val="00843ADC"/>
    <w:rsid w:val="008443C1"/>
    <w:rsid w:val="00844C5F"/>
    <w:rsid w:val="00845E70"/>
    <w:rsid w:val="0084614D"/>
    <w:rsid w:val="00846847"/>
    <w:rsid w:val="00846881"/>
    <w:rsid w:val="0084688C"/>
    <w:rsid w:val="00846CCF"/>
    <w:rsid w:val="0084706E"/>
    <w:rsid w:val="00847238"/>
    <w:rsid w:val="00847976"/>
    <w:rsid w:val="00847D30"/>
    <w:rsid w:val="008500D5"/>
    <w:rsid w:val="008503E5"/>
    <w:rsid w:val="008506A1"/>
    <w:rsid w:val="00851166"/>
    <w:rsid w:val="008514D8"/>
    <w:rsid w:val="00851A78"/>
    <w:rsid w:val="00851C22"/>
    <w:rsid w:val="008522E4"/>
    <w:rsid w:val="0085275E"/>
    <w:rsid w:val="00852E52"/>
    <w:rsid w:val="00854A82"/>
    <w:rsid w:val="00854ABF"/>
    <w:rsid w:val="008551E7"/>
    <w:rsid w:val="0085562F"/>
    <w:rsid w:val="00855C26"/>
    <w:rsid w:val="00855DEA"/>
    <w:rsid w:val="00856965"/>
    <w:rsid w:val="008572E6"/>
    <w:rsid w:val="00857C44"/>
    <w:rsid w:val="00857E9F"/>
    <w:rsid w:val="00860874"/>
    <w:rsid w:val="008625EB"/>
    <w:rsid w:val="0086338D"/>
    <w:rsid w:val="00863A77"/>
    <w:rsid w:val="00865F70"/>
    <w:rsid w:val="00866DC3"/>
    <w:rsid w:val="00867CE2"/>
    <w:rsid w:val="008703E6"/>
    <w:rsid w:val="00870935"/>
    <w:rsid w:val="00871719"/>
    <w:rsid w:val="008726EA"/>
    <w:rsid w:val="008731C3"/>
    <w:rsid w:val="0087331E"/>
    <w:rsid w:val="00873649"/>
    <w:rsid w:val="008746B4"/>
    <w:rsid w:val="00874D0D"/>
    <w:rsid w:val="00877561"/>
    <w:rsid w:val="0088003C"/>
    <w:rsid w:val="0088044A"/>
    <w:rsid w:val="008804C6"/>
    <w:rsid w:val="00881B75"/>
    <w:rsid w:val="00882F6B"/>
    <w:rsid w:val="0088402C"/>
    <w:rsid w:val="00884630"/>
    <w:rsid w:val="00884638"/>
    <w:rsid w:val="00884B0E"/>
    <w:rsid w:val="00884B8C"/>
    <w:rsid w:val="00884F17"/>
    <w:rsid w:val="00885A0B"/>
    <w:rsid w:val="00885A4C"/>
    <w:rsid w:val="00886AA2"/>
    <w:rsid w:val="00887697"/>
    <w:rsid w:val="00887733"/>
    <w:rsid w:val="008878EA"/>
    <w:rsid w:val="00890DEF"/>
    <w:rsid w:val="00891318"/>
    <w:rsid w:val="00891ED8"/>
    <w:rsid w:val="00892F81"/>
    <w:rsid w:val="008931E1"/>
    <w:rsid w:val="0089357D"/>
    <w:rsid w:val="00894194"/>
    <w:rsid w:val="00894427"/>
    <w:rsid w:val="00894E4B"/>
    <w:rsid w:val="00896DD0"/>
    <w:rsid w:val="00896FE5"/>
    <w:rsid w:val="00896FF7"/>
    <w:rsid w:val="008A04FF"/>
    <w:rsid w:val="008A078F"/>
    <w:rsid w:val="008A0A10"/>
    <w:rsid w:val="008A107F"/>
    <w:rsid w:val="008A15D7"/>
    <w:rsid w:val="008A1B44"/>
    <w:rsid w:val="008A1E29"/>
    <w:rsid w:val="008A29C2"/>
    <w:rsid w:val="008A2A08"/>
    <w:rsid w:val="008A2D15"/>
    <w:rsid w:val="008A2E93"/>
    <w:rsid w:val="008A33C1"/>
    <w:rsid w:val="008A3415"/>
    <w:rsid w:val="008A36EA"/>
    <w:rsid w:val="008A586A"/>
    <w:rsid w:val="008A5BC0"/>
    <w:rsid w:val="008A5D01"/>
    <w:rsid w:val="008A6381"/>
    <w:rsid w:val="008A746E"/>
    <w:rsid w:val="008B0031"/>
    <w:rsid w:val="008B0A51"/>
    <w:rsid w:val="008B11E1"/>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36DF"/>
    <w:rsid w:val="008C578D"/>
    <w:rsid w:val="008C5A38"/>
    <w:rsid w:val="008C5C6F"/>
    <w:rsid w:val="008C5D63"/>
    <w:rsid w:val="008C6682"/>
    <w:rsid w:val="008C7562"/>
    <w:rsid w:val="008C788D"/>
    <w:rsid w:val="008C7B1E"/>
    <w:rsid w:val="008D01D2"/>
    <w:rsid w:val="008D0DBD"/>
    <w:rsid w:val="008D0E6C"/>
    <w:rsid w:val="008D11CA"/>
    <w:rsid w:val="008D15E8"/>
    <w:rsid w:val="008D1F6B"/>
    <w:rsid w:val="008D30CE"/>
    <w:rsid w:val="008D50BB"/>
    <w:rsid w:val="008D512D"/>
    <w:rsid w:val="008D5525"/>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2094"/>
    <w:rsid w:val="008F20BC"/>
    <w:rsid w:val="008F23A9"/>
    <w:rsid w:val="008F2B43"/>
    <w:rsid w:val="008F2CBF"/>
    <w:rsid w:val="008F2D13"/>
    <w:rsid w:val="008F2E16"/>
    <w:rsid w:val="008F2F2D"/>
    <w:rsid w:val="008F31D1"/>
    <w:rsid w:val="008F3403"/>
    <w:rsid w:val="008F3F5D"/>
    <w:rsid w:val="008F43FB"/>
    <w:rsid w:val="008F44A5"/>
    <w:rsid w:val="008F4B7B"/>
    <w:rsid w:val="008F5A0C"/>
    <w:rsid w:val="008F667F"/>
    <w:rsid w:val="008F6ECF"/>
    <w:rsid w:val="008F6F99"/>
    <w:rsid w:val="009004A8"/>
    <w:rsid w:val="00901015"/>
    <w:rsid w:val="009013E2"/>
    <w:rsid w:val="00901851"/>
    <w:rsid w:val="00902051"/>
    <w:rsid w:val="00902450"/>
    <w:rsid w:val="009025BE"/>
    <w:rsid w:val="00905B66"/>
    <w:rsid w:val="009060F8"/>
    <w:rsid w:val="00906986"/>
    <w:rsid w:val="00907C61"/>
    <w:rsid w:val="0091005E"/>
    <w:rsid w:val="00910897"/>
    <w:rsid w:val="00910B8F"/>
    <w:rsid w:val="00910BB7"/>
    <w:rsid w:val="00910D07"/>
    <w:rsid w:val="00912887"/>
    <w:rsid w:val="00913C94"/>
    <w:rsid w:val="00914D8B"/>
    <w:rsid w:val="0091539E"/>
    <w:rsid w:val="009158D7"/>
    <w:rsid w:val="0091610D"/>
    <w:rsid w:val="0091768E"/>
    <w:rsid w:val="00920340"/>
    <w:rsid w:val="00920CA8"/>
    <w:rsid w:val="00920D51"/>
    <w:rsid w:val="00920DF8"/>
    <w:rsid w:val="00922BBE"/>
    <w:rsid w:val="00924389"/>
    <w:rsid w:val="009255CE"/>
    <w:rsid w:val="009266E6"/>
    <w:rsid w:val="00926D5C"/>
    <w:rsid w:val="00927A91"/>
    <w:rsid w:val="00927CC2"/>
    <w:rsid w:val="00930055"/>
    <w:rsid w:val="009314E3"/>
    <w:rsid w:val="009319CD"/>
    <w:rsid w:val="00932DFD"/>
    <w:rsid w:val="00932F41"/>
    <w:rsid w:val="0093350A"/>
    <w:rsid w:val="009337C2"/>
    <w:rsid w:val="00933DDC"/>
    <w:rsid w:val="00933FC3"/>
    <w:rsid w:val="0093422A"/>
    <w:rsid w:val="00936504"/>
    <w:rsid w:val="0093696F"/>
    <w:rsid w:val="0093699A"/>
    <w:rsid w:val="00937E74"/>
    <w:rsid w:val="0094213C"/>
    <w:rsid w:val="0094241A"/>
    <w:rsid w:val="00942ADD"/>
    <w:rsid w:val="00943036"/>
    <w:rsid w:val="00943FB2"/>
    <w:rsid w:val="00944249"/>
    <w:rsid w:val="00944516"/>
    <w:rsid w:val="00944C65"/>
    <w:rsid w:val="00945113"/>
    <w:rsid w:val="009457C1"/>
    <w:rsid w:val="009457C9"/>
    <w:rsid w:val="00945920"/>
    <w:rsid w:val="00945D35"/>
    <w:rsid w:val="00945E4E"/>
    <w:rsid w:val="00946035"/>
    <w:rsid w:val="00946484"/>
    <w:rsid w:val="00947391"/>
    <w:rsid w:val="0094774C"/>
    <w:rsid w:val="00947C39"/>
    <w:rsid w:val="00947F74"/>
    <w:rsid w:val="00950A27"/>
    <w:rsid w:val="00950B1A"/>
    <w:rsid w:val="00950E6A"/>
    <w:rsid w:val="00951E6D"/>
    <w:rsid w:val="009525E0"/>
    <w:rsid w:val="00953401"/>
    <w:rsid w:val="0095346A"/>
    <w:rsid w:val="00953F4E"/>
    <w:rsid w:val="009548A3"/>
    <w:rsid w:val="0095512D"/>
    <w:rsid w:val="0095551E"/>
    <w:rsid w:val="00955B48"/>
    <w:rsid w:val="00955D99"/>
    <w:rsid w:val="00955FA3"/>
    <w:rsid w:val="00956238"/>
    <w:rsid w:val="009570D5"/>
    <w:rsid w:val="0095753E"/>
    <w:rsid w:val="00960965"/>
    <w:rsid w:val="00960F54"/>
    <w:rsid w:val="0096155D"/>
    <w:rsid w:val="00961AB1"/>
    <w:rsid w:val="009629AF"/>
    <w:rsid w:val="0096333E"/>
    <w:rsid w:val="00964531"/>
    <w:rsid w:val="00964AC8"/>
    <w:rsid w:val="00965081"/>
    <w:rsid w:val="0096509E"/>
    <w:rsid w:val="009660DE"/>
    <w:rsid w:val="0096633F"/>
    <w:rsid w:val="00966805"/>
    <w:rsid w:val="00966F68"/>
    <w:rsid w:val="009670EC"/>
    <w:rsid w:val="00967799"/>
    <w:rsid w:val="00970634"/>
    <w:rsid w:val="0097169C"/>
    <w:rsid w:val="009721FE"/>
    <w:rsid w:val="00972D7F"/>
    <w:rsid w:val="00974815"/>
    <w:rsid w:val="00975C6C"/>
    <w:rsid w:val="00975D15"/>
    <w:rsid w:val="00980AED"/>
    <w:rsid w:val="009815DB"/>
    <w:rsid w:val="0098432C"/>
    <w:rsid w:val="0098525E"/>
    <w:rsid w:val="009858DD"/>
    <w:rsid w:val="009859A8"/>
    <w:rsid w:val="00985AB0"/>
    <w:rsid w:val="00985B61"/>
    <w:rsid w:val="00986425"/>
    <w:rsid w:val="00986792"/>
    <w:rsid w:val="009872E3"/>
    <w:rsid w:val="00990054"/>
    <w:rsid w:val="00990178"/>
    <w:rsid w:val="00990CE8"/>
    <w:rsid w:val="00991C70"/>
    <w:rsid w:val="00992337"/>
    <w:rsid w:val="0099241C"/>
    <w:rsid w:val="00992758"/>
    <w:rsid w:val="00992951"/>
    <w:rsid w:val="00992FBE"/>
    <w:rsid w:val="0099343F"/>
    <w:rsid w:val="00993752"/>
    <w:rsid w:val="00993CF6"/>
    <w:rsid w:val="009941CD"/>
    <w:rsid w:val="00994BBA"/>
    <w:rsid w:val="009957FC"/>
    <w:rsid w:val="00995ECB"/>
    <w:rsid w:val="009968AB"/>
    <w:rsid w:val="00996A6B"/>
    <w:rsid w:val="00996DBA"/>
    <w:rsid w:val="0099747B"/>
    <w:rsid w:val="00997C87"/>
    <w:rsid w:val="00997CA4"/>
    <w:rsid w:val="00997FB7"/>
    <w:rsid w:val="009A2EC7"/>
    <w:rsid w:val="009A3073"/>
    <w:rsid w:val="009A32B0"/>
    <w:rsid w:val="009A431D"/>
    <w:rsid w:val="009A46D0"/>
    <w:rsid w:val="009A4AE3"/>
    <w:rsid w:val="009B087A"/>
    <w:rsid w:val="009B110F"/>
    <w:rsid w:val="009B18CC"/>
    <w:rsid w:val="009B1CF4"/>
    <w:rsid w:val="009B1E97"/>
    <w:rsid w:val="009B20AA"/>
    <w:rsid w:val="009B26EB"/>
    <w:rsid w:val="009B33ED"/>
    <w:rsid w:val="009B37D2"/>
    <w:rsid w:val="009B4E75"/>
    <w:rsid w:val="009B50B7"/>
    <w:rsid w:val="009B657D"/>
    <w:rsid w:val="009B664E"/>
    <w:rsid w:val="009B6BA7"/>
    <w:rsid w:val="009C0500"/>
    <w:rsid w:val="009C091F"/>
    <w:rsid w:val="009C0AB4"/>
    <w:rsid w:val="009C0E60"/>
    <w:rsid w:val="009C1BF3"/>
    <w:rsid w:val="009C3A6A"/>
    <w:rsid w:val="009C51B1"/>
    <w:rsid w:val="009C5937"/>
    <w:rsid w:val="009C6599"/>
    <w:rsid w:val="009C693C"/>
    <w:rsid w:val="009C6DE7"/>
    <w:rsid w:val="009C70AA"/>
    <w:rsid w:val="009C759D"/>
    <w:rsid w:val="009C7F54"/>
    <w:rsid w:val="009D0DC1"/>
    <w:rsid w:val="009D1BD3"/>
    <w:rsid w:val="009D1C66"/>
    <w:rsid w:val="009D2D7F"/>
    <w:rsid w:val="009D32F4"/>
    <w:rsid w:val="009D36F4"/>
    <w:rsid w:val="009D3CA0"/>
    <w:rsid w:val="009D4537"/>
    <w:rsid w:val="009D4869"/>
    <w:rsid w:val="009D48D9"/>
    <w:rsid w:val="009D5DE3"/>
    <w:rsid w:val="009D6972"/>
    <w:rsid w:val="009D6D5E"/>
    <w:rsid w:val="009E090C"/>
    <w:rsid w:val="009E0AFA"/>
    <w:rsid w:val="009E1346"/>
    <w:rsid w:val="009E1693"/>
    <w:rsid w:val="009E1CDC"/>
    <w:rsid w:val="009E1CF2"/>
    <w:rsid w:val="009E1E21"/>
    <w:rsid w:val="009E2313"/>
    <w:rsid w:val="009E38AC"/>
    <w:rsid w:val="009E4872"/>
    <w:rsid w:val="009E4CC7"/>
    <w:rsid w:val="009E6D71"/>
    <w:rsid w:val="009E7122"/>
    <w:rsid w:val="009E784C"/>
    <w:rsid w:val="009E7DBF"/>
    <w:rsid w:val="009F0075"/>
    <w:rsid w:val="009F0557"/>
    <w:rsid w:val="009F0CBF"/>
    <w:rsid w:val="009F1000"/>
    <w:rsid w:val="009F1464"/>
    <w:rsid w:val="009F1F69"/>
    <w:rsid w:val="009F3283"/>
    <w:rsid w:val="009F3B60"/>
    <w:rsid w:val="009F41EB"/>
    <w:rsid w:val="009F4E9E"/>
    <w:rsid w:val="009F4F4A"/>
    <w:rsid w:val="009F5218"/>
    <w:rsid w:val="009F53FA"/>
    <w:rsid w:val="009F60D6"/>
    <w:rsid w:val="009F68A5"/>
    <w:rsid w:val="009F74D8"/>
    <w:rsid w:val="009F74E8"/>
    <w:rsid w:val="009F7E9D"/>
    <w:rsid w:val="00A0067C"/>
    <w:rsid w:val="00A006FA"/>
    <w:rsid w:val="00A00AA6"/>
    <w:rsid w:val="00A01B04"/>
    <w:rsid w:val="00A02040"/>
    <w:rsid w:val="00A03CD5"/>
    <w:rsid w:val="00A03F87"/>
    <w:rsid w:val="00A04D7E"/>
    <w:rsid w:val="00A04D9A"/>
    <w:rsid w:val="00A052F3"/>
    <w:rsid w:val="00A05458"/>
    <w:rsid w:val="00A05DB1"/>
    <w:rsid w:val="00A05EA4"/>
    <w:rsid w:val="00A0708B"/>
    <w:rsid w:val="00A07845"/>
    <w:rsid w:val="00A10911"/>
    <w:rsid w:val="00A1164A"/>
    <w:rsid w:val="00A11812"/>
    <w:rsid w:val="00A11A9A"/>
    <w:rsid w:val="00A11CA8"/>
    <w:rsid w:val="00A11D56"/>
    <w:rsid w:val="00A12D44"/>
    <w:rsid w:val="00A12D58"/>
    <w:rsid w:val="00A13642"/>
    <w:rsid w:val="00A14E94"/>
    <w:rsid w:val="00A1539B"/>
    <w:rsid w:val="00A16A9A"/>
    <w:rsid w:val="00A17223"/>
    <w:rsid w:val="00A22624"/>
    <w:rsid w:val="00A22ED4"/>
    <w:rsid w:val="00A23FD8"/>
    <w:rsid w:val="00A25121"/>
    <w:rsid w:val="00A2525D"/>
    <w:rsid w:val="00A254B2"/>
    <w:rsid w:val="00A25B44"/>
    <w:rsid w:val="00A25BC5"/>
    <w:rsid w:val="00A25C5B"/>
    <w:rsid w:val="00A260D1"/>
    <w:rsid w:val="00A26300"/>
    <w:rsid w:val="00A266D9"/>
    <w:rsid w:val="00A27BCB"/>
    <w:rsid w:val="00A30913"/>
    <w:rsid w:val="00A31101"/>
    <w:rsid w:val="00A3166B"/>
    <w:rsid w:val="00A32504"/>
    <w:rsid w:val="00A3288E"/>
    <w:rsid w:val="00A34628"/>
    <w:rsid w:val="00A349E8"/>
    <w:rsid w:val="00A34E51"/>
    <w:rsid w:val="00A363AF"/>
    <w:rsid w:val="00A363DA"/>
    <w:rsid w:val="00A36674"/>
    <w:rsid w:val="00A37BD4"/>
    <w:rsid w:val="00A4095E"/>
    <w:rsid w:val="00A422F8"/>
    <w:rsid w:val="00A42576"/>
    <w:rsid w:val="00A43150"/>
    <w:rsid w:val="00A436AD"/>
    <w:rsid w:val="00A44433"/>
    <w:rsid w:val="00A44767"/>
    <w:rsid w:val="00A44941"/>
    <w:rsid w:val="00A450CA"/>
    <w:rsid w:val="00A45AC7"/>
    <w:rsid w:val="00A45C74"/>
    <w:rsid w:val="00A469E4"/>
    <w:rsid w:val="00A46DA2"/>
    <w:rsid w:val="00A47608"/>
    <w:rsid w:val="00A51329"/>
    <w:rsid w:val="00A515D3"/>
    <w:rsid w:val="00A517D8"/>
    <w:rsid w:val="00A51C01"/>
    <w:rsid w:val="00A52079"/>
    <w:rsid w:val="00A52219"/>
    <w:rsid w:val="00A52923"/>
    <w:rsid w:val="00A531B9"/>
    <w:rsid w:val="00A53303"/>
    <w:rsid w:val="00A5351D"/>
    <w:rsid w:val="00A55A0A"/>
    <w:rsid w:val="00A55B03"/>
    <w:rsid w:val="00A55C0C"/>
    <w:rsid w:val="00A57031"/>
    <w:rsid w:val="00A57E7F"/>
    <w:rsid w:val="00A60505"/>
    <w:rsid w:val="00A62689"/>
    <w:rsid w:val="00A629F7"/>
    <w:rsid w:val="00A62F16"/>
    <w:rsid w:val="00A65027"/>
    <w:rsid w:val="00A6638B"/>
    <w:rsid w:val="00A66654"/>
    <w:rsid w:val="00A66CD8"/>
    <w:rsid w:val="00A66F52"/>
    <w:rsid w:val="00A67DE7"/>
    <w:rsid w:val="00A67E81"/>
    <w:rsid w:val="00A67F38"/>
    <w:rsid w:val="00A7033E"/>
    <w:rsid w:val="00A70EC5"/>
    <w:rsid w:val="00A71AC4"/>
    <w:rsid w:val="00A72D53"/>
    <w:rsid w:val="00A7314A"/>
    <w:rsid w:val="00A73462"/>
    <w:rsid w:val="00A73FB8"/>
    <w:rsid w:val="00A7422D"/>
    <w:rsid w:val="00A74A34"/>
    <w:rsid w:val="00A74B79"/>
    <w:rsid w:val="00A74F46"/>
    <w:rsid w:val="00A76125"/>
    <w:rsid w:val="00A76191"/>
    <w:rsid w:val="00A76940"/>
    <w:rsid w:val="00A76D42"/>
    <w:rsid w:val="00A807C3"/>
    <w:rsid w:val="00A80A14"/>
    <w:rsid w:val="00A80FB6"/>
    <w:rsid w:val="00A81F13"/>
    <w:rsid w:val="00A82213"/>
    <w:rsid w:val="00A82492"/>
    <w:rsid w:val="00A83D35"/>
    <w:rsid w:val="00A841D5"/>
    <w:rsid w:val="00A8494F"/>
    <w:rsid w:val="00A84C58"/>
    <w:rsid w:val="00A85254"/>
    <w:rsid w:val="00A859CA"/>
    <w:rsid w:val="00A86625"/>
    <w:rsid w:val="00A86673"/>
    <w:rsid w:val="00A866DD"/>
    <w:rsid w:val="00A90386"/>
    <w:rsid w:val="00A90610"/>
    <w:rsid w:val="00A90770"/>
    <w:rsid w:val="00A90A7A"/>
    <w:rsid w:val="00A90C0D"/>
    <w:rsid w:val="00A90FCF"/>
    <w:rsid w:val="00A91801"/>
    <w:rsid w:val="00A91C3E"/>
    <w:rsid w:val="00A9295F"/>
    <w:rsid w:val="00A9492D"/>
    <w:rsid w:val="00A95DD0"/>
    <w:rsid w:val="00AA00F2"/>
    <w:rsid w:val="00AA08F0"/>
    <w:rsid w:val="00AA0D48"/>
    <w:rsid w:val="00AA21BF"/>
    <w:rsid w:val="00AA3C8A"/>
    <w:rsid w:val="00AA449D"/>
    <w:rsid w:val="00AA68A5"/>
    <w:rsid w:val="00AA7E9E"/>
    <w:rsid w:val="00AB0CBE"/>
    <w:rsid w:val="00AB11DF"/>
    <w:rsid w:val="00AB1286"/>
    <w:rsid w:val="00AB229B"/>
    <w:rsid w:val="00AB2557"/>
    <w:rsid w:val="00AB4E9E"/>
    <w:rsid w:val="00AB54D4"/>
    <w:rsid w:val="00AB561B"/>
    <w:rsid w:val="00AB58DC"/>
    <w:rsid w:val="00AB5F72"/>
    <w:rsid w:val="00AB61F8"/>
    <w:rsid w:val="00AB69DC"/>
    <w:rsid w:val="00AB719D"/>
    <w:rsid w:val="00AB7579"/>
    <w:rsid w:val="00AB79A6"/>
    <w:rsid w:val="00AB79D3"/>
    <w:rsid w:val="00AB7A4A"/>
    <w:rsid w:val="00AC0E15"/>
    <w:rsid w:val="00AC2F94"/>
    <w:rsid w:val="00AC4E94"/>
    <w:rsid w:val="00AC5E77"/>
    <w:rsid w:val="00AC606C"/>
    <w:rsid w:val="00AC629B"/>
    <w:rsid w:val="00AC64CD"/>
    <w:rsid w:val="00AC6FD6"/>
    <w:rsid w:val="00AC7F02"/>
    <w:rsid w:val="00AD011A"/>
    <w:rsid w:val="00AD02C8"/>
    <w:rsid w:val="00AD0A56"/>
    <w:rsid w:val="00AD3564"/>
    <w:rsid w:val="00AD4ACD"/>
    <w:rsid w:val="00AD4B91"/>
    <w:rsid w:val="00AD6856"/>
    <w:rsid w:val="00AD6FEF"/>
    <w:rsid w:val="00AD7333"/>
    <w:rsid w:val="00AD78D8"/>
    <w:rsid w:val="00AD7C0E"/>
    <w:rsid w:val="00AE091D"/>
    <w:rsid w:val="00AE0949"/>
    <w:rsid w:val="00AE0F28"/>
    <w:rsid w:val="00AE292A"/>
    <w:rsid w:val="00AE3174"/>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C72"/>
    <w:rsid w:val="00AF4EDF"/>
    <w:rsid w:val="00AF5089"/>
    <w:rsid w:val="00AF5845"/>
    <w:rsid w:val="00AF6C10"/>
    <w:rsid w:val="00AF6E17"/>
    <w:rsid w:val="00B00A54"/>
    <w:rsid w:val="00B00FF5"/>
    <w:rsid w:val="00B01556"/>
    <w:rsid w:val="00B01F5F"/>
    <w:rsid w:val="00B0205C"/>
    <w:rsid w:val="00B02597"/>
    <w:rsid w:val="00B02AA1"/>
    <w:rsid w:val="00B02B34"/>
    <w:rsid w:val="00B035C7"/>
    <w:rsid w:val="00B0414B"/>
    <w:rsid w:val="00B048BE"/>
    <w:rsid w:val="00B04995"/>
    <w:rsid w:val="00B058F5"/>
    <w:rsid w:val="00B06076"/>
    <w:rsid w:val="00B06298"/>
    <w:rsid w:val="00B07761"/>
    <w:rsid w:val="00B07F41"/>
    <w:rsid w:val="00B1049C"/>
    <w:rsid w:val="00B11545"/>
    <w:rsid w:val="00B11CB2"/>
    <w:rsid w:val="00B13A03"/>
    <w:rsid w:val="00B148FF"/>
    <w:rsid w:val="00B14E0F"/>
    <w:rsid w:val="00B15481"/>
    <w:rsid w:val="00B15A04"/>
    <w:rsid w:val="00B169C6"/>
    <w:rsid w:val="00B17B4F"/>
    <w:rsid w:val="00B17C66"/>
    <w:rsid w:val="00B21439"/>
    <w:rsid w:val="00B23C76"/>
    <w:rsid w:val="00B23CF7"/>
    <w:rsid w:val="00B24289"/>
    <w:rsid w:val="00B24F4F"/>
    <w:rsid w:val="00B2523D"/>
    <w:rsid w:val="00B252A3"/>
    <w:rsid w:val="00B26616"/>
    <w:rsid w:val="00B273EC"/>
    <w:rsid w:val="00B277DA"/>
    <w:rsid w:val="00B277F4"/>
    <w:rsid w:val="00B30994"/>
    <w:rsid w:val="00B30A96"/>
    <w:rsid w:val="00B310A4"/>
    <w:rsid w:val="00B316EA"/>
    <w:rsid w:val="00B31815"/>
    <w:rsid w:val="00B3181F"/>
    <w:rsid w:val="00B32A6D"/>
    <w:rsid w:val="00B33105"/>
    <w:rsid w:val="00B3310D"/>
    <w:rsid w:val="00B3317D"/>
    <w:rsid w:val="00B3447F"/>
    <w:rsid w:val="00B34A14"/>
    <w:rsid w:val="00B34B6B"/>
    <w:rsid w:val="00B3625F"/>
    <w:rsid w:val="00B36495"/>
    <w:rsid w:val="00B36888"/>
    <w:rsid w:val="00B36AE2"/>
    <w:rsid w:val="00B36DAA"/>
    <w:rsid w:val="00B37397"/>
    <w:rsid w:val="00B37662"/>
    <w:rsid w:val="00B37BB3"/>
    <w:rsid w:val="00B37D8A"/>
    <w:rsid w:val="00B40244"/>
    <w:rsid w:val="00B403D1"/>
    <w:rsid w:val="00B4082B"/>
    <w:rsid w:val="00B40AC2"/>
    <w:rsid w:val="00B41C14"/>
    <w:rsid w:val="00B41E5A"/>
    <w:rsid w:val="00B4366A"/>
    <w:rsid w:val="00B43B38"/>
    <w:rsid w:val="00B440A7"/>
    <w:rsid w:val="00B445FD"/>
    <w:rsid w:val="00B44730"/>
    <w:rsid w:val="00B44D3E"/>
    <w:rsid w:val="00B44F77"/>
    <w:rsid w:val="00B45D7D"/>
    <w:rsid w:val="00B461B1"/>
    <w:rsid w:val="00B50EF9"/>
    <w:rsid w:val="00B51E29"/>
    <w:rsid w:val="00B526BF"/>
    <w:rsid w:val="00B52AFB"/>
    <w:rsid w:val="00B54DA2"/>
    <w:rsid w:val="00B56276"/>
    <w:rsid w:val="00B563A1"/>
    <w:rsid w:val="00B56DB2"/>
    <w:rsid w:val="00B6094E"/>
    <w:rsid w:val="00B61A4F"/>
    <w:rsid w:val="00B6271E"/>
    <w:rsid w:val="00B634F5"/>
    <w:rsid w:val="00B636FE"/>
    <w:rsid w:val="00B638F2"/>
    <w:rsid w:val="00B64E7F"/>
    <w:rsid w:val="00B65A74"/>
    <w:rsid w:val="00B65EAC"/>
    <w:rsid w:val="00B66097"/>
    <w:rsid w:val="00B7065A"/>
    <w:rsid w:val="00B71051"/>
    <w:rsid w:val="00B71E6E"/>
    <w:rsid w:val="00B71FE8"/>
    <w:rsid w:val="00B72AB8"/>
    <w:rsid w:val="00B72F93"/>
    <w:rsid w:val="00B7302E"/>
    <w:rsid w:val="00B733E5"/>
    <w:rsid w:val="00B73A62"/>
    <w:rsid w:val="00B756CF"/>
    <w:rsid w:val="00B768E7"/>
    <w:rsid w:val="00B76BF8"/>
    <w:rsid w:val="00B76EDF"/>
    <w:rsid w:val="00B7739A"/>
    <w:rsid w:val="00B802A3"/>
    <w:rsid w:val="00B80696"/>
    <w:rsid w:val="00B8071B"/>
    <w:rsid w:val="00B808F4"/>
    <w:rsid w:val="00B8115C"/>
    <w:rsid w:val="00B82A49"/>
    <w:rsid w:val="00B8367A"/>
    <w:rsid w:val="00B83C78"/>
    <w:rsid w:val="00B84AA4"/>
    <w:rsid w:val="00B864F6"/>
    <w:rsid w:val="00B87F3E"/>
    <w:rsid w:val="00B91373"/>
    <w:rsid w:val="00B91919"/>
    <w:rsid w:val="00B9259D"/>
    <w:rsid w:val="00B92854"/>
    <w:rsid w:val="00B936C0"/>
    <w:rsid w:val="00B941E5"/>
    <w:rsid w:val="00B944AE"/>
    <w:rsid w:val="00B9533A"/>
    <w:rsid w:val="00B964FC"/>
    <w:rsid w:val="00B965AC"/>
    <w:rsid w:val="00BA07B0"/>
    <w:rsid w:val="00BA1D6E"/>
    <w:rsid w:val="00BA1F67"/>
    <w:rsid w:val="00BA23EF"/>
    <w:rsid w:val="00BA2C7A"/>
    <w:rsid w:val="00BA35BD"/>
    <w:rsid w:val="00BA436A"/>
    <w:rsid w:val="00BA57DF"/>
    <w:rsid w:val="00BA6794"/>
    <w:rsid w:val="00BB2A42"/>
    <w:rsid w:val="00BB2D6A"/>
    <w:rsid w:val="00BB3202"/>
    <w:rsid w:val="00BB3595"/>
    <w:rsid w:val="00BB35E4"/>
    <w:rsid w:val="00BB3624"/>
    <w:rsid w:val="00BB3832"/>
    <w:rsid w:val="00BB391A"/>
    <w:rsid w:val="00BB3F5A"/>
    <w:rsid w:val="00BB42E1"/>
    <w:rsid w:val="00BB6364"/>
    <w:rsid w:val="00BB6378"/>
    <w:rsid w:val="00BB6F81"/>
    <w:rsid w:val="00BB702D"/>
    <w:rsid w:val="00BB74F6"/>
    <w:rsid w:val="00BB769A"/>
    <w:rsid w:val="00BB790D"/>
    <w:rsid w:val="00BC0063"/>
    <w:rsid w:val="00BC0ADF"/>
    <w:rsid w:val="00BC0B1B"/>
    <w:rsid w:val="00BC0DC2"/>
    <w:rsid w:val="00BC1B4E"/>
    <w:rsid w:val="00BC1DFF"/>
    <w:rsid w:val="00BC2796"/>
    <w:rsid w:val="00BC408E"/>
    <w:rsid w:val="00BC431D"/>
    <w:rsid w:val="00BC4A85"/>
    <w:rsid w:val="00BC5847"/>
    <w:rsid w:val="00BC5D61"/>
    <w:rsid w:val="00BC71A9"/>
    <w:rsid w:val="00BC7562"/>
    <w:rsid w:val="00BC756B"/>
    <w:rsid w:val="00BC7573"/>
    <w:rsid w:val="00BC75A3"/>
    <w:rsid w:val="00BC7ABE"/>
    <w:rsid w:val="00BD139A"/>
    <w:rsid w:val="00BD1AE4"/>
    <w:rsid w:val="00BD1FA1"/>
    <w:rsid w:val="00BD2D21"/>
    <w:rsid w:val="00BD3213"/>
    <w:rsid w:val="00BD41EA"/>
    <w:rsid w:val="00BD46E1"/>
    <w:rsid w:val="00BD48C9"/>
    <w:rsid w:val="00BD4B65"/>
    <w:rsid w:val="00BD4CF5"/>
    <w:rsid w:val="00BD6C69"/>
    <w:rsid w:val="00BD7050"/>
    <w:rsid w:val="00BD70C7"/>
    <w:rsid w:val="00BD7114"/>
    <w:rsid w:val="00BD73BB"/>
    <w:rsid w:val="00BD7480"/>
    <w:rsid w:val="00BD750A"/>
    <w:rsid w:val="00BD782A"/>
    <w:rsid w:val="00BE0201"/>
    <w:rsid w:val="00BE0523"/>
    <w:rsid w:val="00BE1660"/>
    <w:rsid w:val="00BE191D"/>
    <w:rsid w:val="00BE3A07"/>
    <w:rsid w:val="00BE45EE"/>
    <w:rsid w:val="00BE4D58"/>
    <w:rsid w:val="00BE4E31"/>
    <w:rsid w:val="00BE5BFF"/>
    <w:rsid w:val="00BE65EE"/>
    <w:rsid w:val="00BF1DBF"/>
    <w:rsid w:val="00BF2079"/>
    <w:rsid w:val="00BF2395"/>
    <w:rsid w:val="00BF2567"/>
    <w:rsid w:val="00BF365F"/>
    <w:rsid w:val="00BF462B"/>
    <w:rsid w:val="00BF54A6"/>
    <w:rsid w:val="00C005FE"/>
    <w:rsid w:val="00C00A49"/>
    <w:rsid w:val="00C013DA"/>
    <w:rsid w:val="00C01551"/>
    <w:rsid w:val="00C01BD1"/>
    <w:rsid w:val="00C02002"/>
    <w:rsid w:val="00C0293B"/>
    <w:rsid w:val="00C032D7"/>
    <w:rsid w:val="00C03901"/>
    <w:rsid w:val="00C0473E"/>
    <w:rsid w:val="00C055C0"/>
    <w:rsid w:val="00C05674"/>
    <w:rsid w:val="00C057DF"/>
    <w:rsid w:val="00C05BE8"/>
    <w:rsid w:val="00C05E5E"/>
    <w:rsid w:val="00C0701A"/>
    <w:rsid w:val="00C070DC"/>
    <w:rsid w:val="00C103E4"/>
    <w:rsid w:val="00C110ED"/>
    <w:rsid w:val="00C116FF"/>
    <w:rsid w:val="00C124BA"/>
    <w:rsid w:val="00C12D69"/>
    <w:rsid w:val="00C1303B"/>
    <w:rsid w:val="00C13466"/>
    <w:rsid w:val="00C14960"/>
    <w:rsid w:val="00C14CCE"/>
    <w:rsid w:val="00C14FE9"/>
    <w:rsid w:val="00C15299"/>
    <w:rsid w:val="00C1589B"/>
    <w:rsid w:val="00C15BD3"/>
    <w:rsid w:val="00C16017"/>
    <w:rsid w:val="00C16087"/>
    <w:rsid w:val="00C16C8C"/>
    <w:rsid w:val="00C16EFD"/>
    <w:rsid w:val="00C17E29"/>
    <w:rsid w:val="00C204C0"/>
    <w:rsid w:val="00C204C6"/>
    <w:rsid w:val="00C2060F"/>
    <w:rsid w:val="00C2214C"/>
    <w:rsid w:val="00C2285E"/>
    <w:rsid w:val="00C23459"/>
    <w:rsid w:val="00C24027"/>
    <w:rsid w:val="00C251AF"/>
    <w:rsid w:val="00C255EA"/>
    <w:rsid w:val="00C304FB"/>
    <w:rsid w:val="00C30F9E"/>
    <w:rsid w:val="00C31004"/>
    <w:rsid w:val="00C31FA3"/>
    <w:rsid w:val="00C32941"/>
    <w:rsid w:val="00C330DB"/>
    <w:rsid w:val="00C33438"/>
    <w:rsid w:val="00C34066"/>
    <w:rsid w:val="00C34333"/>
    <w:rsid w:val="00C362DE"/>
    <w:rsid w:val="00C36513"/>
    <w:rsid w:val="00C377EA"/>
    <w:rsid w:val="00C3785B"/>
    <w:rsid w:val="00C40769"/>
    <w:rsid w:val="00C40A24"/>
    <w:rsid w:val="00C42368"/>
    <w:rsid w:val="00C42C32"/>
    <w:rsid w:val="00C42E30"/>
    <w:rsid w:val="00C43F73"/>
    <w:rsid w:val="00C448F8"/>
    <w:rsid w:val="00C44B3A"/>
    <w:rsid w:val="00C4528A"/>
    <w:rsid w:val="00C4552B"/>
    <w:rsid w:val="00C45784"/>
    <w:rsid w:val="00C45C1E"/>
    <w:rsid w:val="00C4684B"/>
    <w:rsid w:val="00C4692C"/>
    <w:rsid w:val="00C46A5F"/>
    <w:rsid w:val="00C472F9"/>
    <w:rsid w:val="00C47B52"/>
    <w:rsid w:val="00C505DE"/>
    <w:rsid w:val="00C50AB2"/>
    <w:rsid w:val="00C50ED9"/>
    <w:rsid w:val="00C530AC"/>
    <w:rsid w:val="00C530CB"/>
    <w:rsid w:val="00C53584"/>
    <w:rsid w:val="00C53794"/>
    <w:rsid w:val="00C53914"/>
    <w:rsid w:val="00C552B0"/>
    <w:rsid w:val="00C5683B"/>
    <w:rsid w:val="00C57291"/>
    <w:rsid w:val="00C60799"/>
    <w:rsid w:val="00C60D67"/>
    <w:rsid w:val="00C6188E"/>
    <w:rsid w:val="00C61FAE"/>
    <w:rsid w:val="00C62F6F"/>
    <w:rsid w:val="00C6350F"/>
    <w:rsid w:val="00C63CEA"/>
    <w:rsid w:val="00C63E07"/>
    <w:rsid w:val="00C64A53"/>
    <w:rsid w:val="00C653D3"/>
    <w:rsid w:val="00C65795"/>
    <w:rsid w:val="00C658B8"/>
    <w:rsid w:val="00C6619F"/>
    <w:rsid w:val="00C67274"/>
    <w:rsid w:val="00C673DF"/>
    <w:rsid w:val="00C67741"/>
    <w:rsid w:val="00C70201"/>
    <w:rsid w:val="00C7043F"/>
    <w:rsid w:val="00C70896"/>
    <w:rsid w:val="00C714DC"/>
    <w:rsid w:val="00C71721"/>
    <w:rsid w:val="00C71880"/>
    <w:rsid w:val="00C71A9D"/>
    <w:rsid w:val="00C71C8A"/>
    <w:rsid w:val="00C725A4"/>
    <w:rsid w:val="00C72D3B"/>
    <w:rsid w:val="00C73048"/>
    <w:rsid w:val="00C733DF"/>
    <w:rsid w:val="00C73D71"/>
    <w:rsid w:val="00C73DA1"/>
    <w:rsid w:val="00C753C9"/>
    <w:rsid w:val="00C75700"/>
    <w:rsid w:val="00C75E29"/>
    <w:rsid w:val="00C7729F"/>
    <w:rsid w:val="00C8020D"/>
    <w:rsid w:val="00C80822"/>
    <w:rsid w:val="00C80C71"/>
    <w:rsid w:val="00C80C87"/>
    <w:rsid w:val="00C81A59"/>
    <w:rsid w:val="00C81FCE"/>
    <w:rsid w:val="00C82D6F"/>
    <w:rsid w:val="00C83E77"/>
    <w:rsid w:val="00C8422C"/>
    <w:rsid w:val="00C842BA"/>
    <w:rsid w:val="00C843CD"/>
    <w:rsid w:val="00C84DB0"/>
    <w:rsid w:val="00C84DD6"/>
    <w:rsid w:val="00C85BAF"/>
    <w:rsid w:val="00C86CC0"/>
    <w:rsid w:val="00C870B4"/>
    <w:rsid w:val="00C9071A"/>
    <w:rsid w:val="00C91299"/>
    <w:rsid w:val="00C9168C"/>
    <w:rsid w:val="00C91C8F"/>
    <w:rsid w:val="00C920C0"/>
    <w:rsid w:val="00C926AC"/>
    <w:rsid w:val="00C92733"/>
    <w:rsid w:val="00C92A58"/>
    <w:rsid w:val="00C93F6C"/>
    <w:rsid w:val="00C9400A"/>
    <w:rsid w:val="00C96073"/>
    <w:rsid w:val="00C9674E"/>
    <w:rsid w:val="00C96B3D"/>
    <w:rsid w:val="00CA00EB"/>
    <w:rsid w:val="00CA12D4"/>
    <w:rsid w:val="00CA15F6"/>
    <w:rsid w:val="00CA182C"/>
    <w:rsid w:val="00CA1835"/>
    <w:rsid w:val="00CA352F"/>
    <w:rsid w:val="00CA378E"/>
    <w:rsid w:val="00CA4CA9"/>
    <w:rsid w:val="00CA4D44"/>
    <w:rsid w:val="00CA5B8A"/>
    <w:rsid w:val="00CA5EC1"/>
    <w:rsid w:val="00CA6B31"/>
    <w:rsid w:val="00CA7F40"/>
    <w:rsid w:val="00CB0D2C"/>
    <w:rsid w:val="00CB1644"/>
    <w:rsid w:val="00CB19F2"/>
    <w:rsid w:val="00CB1A70"/>
    <w:rsid w:val="00CB21FB"/>
    <w:rsid w:val="00CB2431"/>
    <w:rsid w:val="00CB243B"/>
    <w:rsid w:val="00CB3735"/>
    <w:rsid w:val="00CB3929"/>
    <w:rsid w:val="00CB3DB2"/>
    <w:rsid w:val="00CB429D"/>
    <w:rsid w:val="00CB6282"/>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B22"/>
    <w:rsid w:val="00CD3FEA"/>
    <w:rsid w:val="00CD41F2"/>
    <w:rsid w:val="00CD4204"/>
    <w:rsid w:val="00CD4D17"/>
    <w:rsid w:val="00CD4DF5"/>
    <w:rsid w:val="00CD519D"/>
    <w:rsid w:val="00CD5952"/>
    <w:rsid w:val="00CD59FC"/>
    <w:rsid w:val="00CD5D0C"/>
    <w:rsid w:val="00CD5F53"/>
    <w:rsid w:val="00CD65C4"/>
    <w:rsid w:val="00CD6C96"/>
    <w:rsid w:val="00CD6D1A"/>
    <w:rsid w:val="00CD7055"/>
    <w:rsid w:val="00CE0126"/>
    <w:rsid w:val="00CE109A"/>
    <w:rsid w:val="00CE1AD6"/>
    <w:rsid w:val="00CE2797"/>
    <w:rsid w:val="00CE2955"/>
    <w:rsid w:val="00CE2ABA"/>
    <w:rsid w:val="00CE2E9B"/>
    <w:rsid w:val="00CE2F90"/>
    <w:rsid w:val="00CE3418"/>
    <w:rsid w:val="00CE46EC"/>
    <w:rsid w:val="00CE5329"/>
    <w:rsid w:val="00CE6218"/>
    <w:rsid w:val="00CE6257"/>
    <w:rsid w:val="00CE7D35"/>
    <w:rsid w:val="00CF0E26"/>
    <w:rsid w:val="00CF1B32"/>
    <w:rsid w:val="00CF1BDD"/>
    <w:rsid w:val="00CF1D8D"/>
    <w:rsid w:val="00CF2059"/>
    <w:rsid w:val="00CF2B1B"/>
    <w:rsid w:val="00CF3C6F"/>
    <w:rsid w:val="00CF3CF3"/>
    <w:rsid w:val="00CF3D90"/>
    <w:rsid w:val="00CF4E90"/>
    <w:rsid w:val="00CF5E36"/>
    <w:rsid w:val="00CF6774"/>
    <w:rsid w:val="00CF69E8"/>
    <w:rsid w:val="00CF6DDF"/>
    <w:rsid w:val="00CF70D6"/>
    <w:rsid w:val="00CF78D1"/>
    <w:rsid w:val="00D00128"/>
    <w:rsid w:val="00D01993"/>
    <w:rsid w:val="00D01ADC"/>
    <w:rsid w:val="00D01CE1"/>
    <w:rsid w:val="00D0356B"/>
    <w:rsid w:val="00D03E9B"/>
    <w:rsid w:val="00D03FEE"/>
    <w:rsid w:val="00D056BC"/>
    <w:rsid w:val="00D059BF"/>
    <w:rsid w:val="00D065E9"/>
    <w:rsid w:val="00D06606"/>
    <w:rsid w:val="00D067E6"/>
    <w:rsid w:val="00D06C5B"/>
    <w:rsid w:val="00D06E80"/>
    <w:rsid w:val="00D10C05"/>
    <w:rsid w:val="00D11073"/>
    <w:rsid w:val="00D12AAE"/>
    <w:rsid w:val="00D13466"/>
    <w:rsid w:val="00D1502A"/>
    <w:rsid w:val="00D158A1"/>
    <w:rsid w:val="00D15B76"/>
    <w:rsid w:val="00D15BB4"/>
    <w:rsid w:val="00D15BB5"/>
    <w:rsid w:val="00D15DBB"/>
    <w:rsid w:val="00D16073"/>
    <w:rsid w:val="00D17792"/>
    <w:rsid w:val="00D202E0"/>
    <w:rsid w:val="00D20427"/>
    <w:rsid w:val="00D206F9"/>
    <w:rsid w:val="00D20712"/>
    <w:rsid w:val="00D20A4C"/>
    <w:rsid w:val="00D20F80"/>
    <w:rsid w:val="00D21346"/>
    <w:rsid w:val="00D21684"/>
    <w:rsid w:val="00D216E5"/>
    <w:rsid w:val="00D219AA"/>
    <w:rsid w:val="00D229E1"/>
    <w:rsid w:val="00D233F9"/>
    <w:rsid w:val="00D241DF"/>
    <w:rsid w:val="00D241EF"/>
    <w:rsid w:val="00D2468F"/>
    <w:rsid w:val="00D247AA"/>
    <w:rsid w:val="00D24896"/>
    <w:rsid w:val="00D25E81"/>
    <w:rsid w:val="00D2714B"/>
    <w:rsid w:val="00D272F5"/>
    <w:rsid w:val="00D275CC"/>
    <w:rsid w:val="00D27667"/>
    <w:rsid w:val="00D277E8"/>
    <w:rsid w:val="00D27BEE"/>
    <w:rsid w:val="00D30543"/>
    <w:rsid w:val="00D3067C"/>
    <w:rsid w:val="00D30A81"/>
    <w:rsid w:val="00D31017"/>
    <w:rsid w:val="00D31126"/>
    <w:rsid w:val="00D313B0"/>
    <w:rsid w:val="00D32813"/>
    <w:rsid w:val="00D3290D"/>
    <w:rsid w:val="00D32AB4"/>
    <w:rsid w:val="00D33E2D"/>
    <w:rsid w:val="00D3425E"/>
    <w:rsid w:val="00D3449F"/>
    <w:rsid w:val="00D34796"/>
    <w:rsid w:val="00D34DAF"/>
    <w:rsid w:val="00D357EE"/>
    <w:rsid w:val="00D358E1"/>
    <w:rsid w:val="00D37AAF"/>
    <w:rsid w:val="00D40678"/>
    <w:rsid w:val="00D40839"/>
    <w:rsid w:val="00D40F10"/>
    <w:rsid w:val="00D41921"/>
    <w:rsid w:val="00D42558"/>
    <w:rsid w:val="00D43C07"/>
    <w:rsid w:val="00D44408"/>
    <w:rsid w:val="00D446CA"/>
    <w:rsid w:val="00D46217"/>
    <w:rsid w:val="00D50856"/>
    <w:rsid w:val="00D5089F"/>
    <w:rsid w:val="00D5129C"/>
    <w:rsid w:val="00D5178C"/>
    <w:rsid w:val="00D52375"/>
    <w:rsid w:val="00D532F0"/>
    <w:rsid w:val="00D53DAE"/>
    <w:rsid w:val="00D53EF7"/>
    <w:rsid w:val="00D541A0"/>
    <w:rsid w:val="00D54550"/>
    <w:rsid w:val="00D5560B"/>
    <w:rsid w:val="00D57B97"/>
    <w:rsid w:val="00D60AB2"/>
    <w:rsid w:val="00D60E87"/>
    <w:rsid w:val="00D61B97"/>
    <w:rsid w:val="00D626F0"/>
    <w:rsid w:val="00D62D78"/>
    <w:rsid w:val="00D64844"/>
    <w:rsid w:val="00D661A4"/>
    <w:rsid w:val="00D6634A"/>
    <w:rsid w:val="00D67C77"/>
    <w:rsid w:val="00D67FDD"/>
    <w:rsid w:val="00D70547"/>
    <w:rsid w:val="00D71C13"/>
    <w:rsid w:val="00D71CA1"/>
    <w:rsid w:val="00D72E92"/>
    <w:rsid w:val="00D73393"/>
    <w:rsid w:val="00D7458E"/>
    <w:rsid w:val="00D748F4"/>
    <w:rsid w:val="00D7593A"/>
    <w:rsid w:val="00D75D5A"/>
    <w:rsid w:val="00D76835"/>
    <w:rsid w:val="00D77C22"/>
    <w:rsid w:val="00D77D93"/>
    <w:rsid w:val="00D8005A"/>
    <w:rsid w:val="00D804DF"/>
    <w:rsid w:val="00D82402"/>
    <w:rsid w:val="00D82487"/>
    <w:rsid w:val="00D83C43"/>
    <w:rsid w:val="00D83DDA"/>
    <w:rsid w:val="00D845C4"/>
    <w:rsid w:val="00D85BDA"/>
    <w:rsid w:val="00D87691"/>
    <w:rsid w:val="00D87904"/>
    <w:rsid w:val="00D90227"/>
    <w:rsid w:val="00D90780"/>
    <w:rsid w:val="00D9160D"/>
    <w:rsid w:val="00D92332"/>
    <w:rsid w:val="00D92602"/>
    <w:rsid w:val="00D926D0"/>
    <w:rsid w:val="00D93228"/>
    <w:rsid w:val="00D93918"/>
    <w:rsid w:val="00D93AF0"/>
    <w:rsid w:val="00D93FF4"/>
    <w:rsid w:val="00D95BD9"/>
    <w:rsid w:val="00D95DC8"/>
    <w:rsid w:val="00D95E62"/>
    <w:rsid w:val="00D9632A"/>
    <w:rsid w:val="00D966C6"/>
    <w:rsid w:val="00DA0570"/>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60F7"/>
    <w:rsid w:val="00DA7483"/>
    <w:rsid w:val="00DA79B7"/>
    <w:rsid w:val="00DB0BBC"/>
    <w:rsid w:val="00DB1040"/>
    <w:rsid w:val="00DB17CB"/>
    <w:rsid w:val="00DB1D68"/>
    <w:rsid w:val="00DB1FC6"/>
    <w:rsid w:val="00DB2A31"/>
    <w:rsid w:val="00DB300D"/>
    <w:rsid w:val="00DB70AA"/>
    <w:rsid w:val="00DC089C"/>
    <w:rsid w:val="00DC0AE1"/>
    <w:rsid w:val="00DC0DD2"/>
    <w:rsid w:val="00DC0E5F"/>
    <w:rsid w:val="00DC184D"/>
    <w:rsid w:val="00DC1936"/>
    <w:rsid w:val="00DC1A78"/>
    <w:rsid w:val="00DC2437"/>
    <w:rsid w:val="00DC35F6"/>
    <w:rsid w:val="00DC5061"/>
    <w:rsid w:val="00DC6280"/>
    <w:rsid w:val="00DC64AC"/>
    <w:rsid w:val="00DC6633"/>
    <w:rsid w:val="00DC6A40"/>
    <w:rsid w:val="00DD003B"/>
    <w:rsid w:val="00DD07FA"/>
    <w:rsid w:val="00DD0D70"/>
    <w:rsid w:val="00DD0F71"/>
    <w:rsid w:val="00DD1AE1"/>
    <w:rsid w:val="00DD1B0C"/>
    <w:rsid w:val="00DD20D9"/>
    <w:rsid w:val="00DD237E"/>
    <w:rsid w:val="00DD2894"/>
    <w:rsid w:val="00DD36E7"/>
    <w:rsid w:val="00DD41EB"/>
    <w:rsid w:val="00DD4240"/>
    <w:rsid w:val="00DD4B70"/>
    <w:rsid w:val="00DD5302"/>
    <w:rsid w:val="00DD6150"/>
    <w:rsid w:val="00DD6986"/>
    <w:rsid w:val="00DD6D95"/>
    <w:rsid w:val="00DD73DD"/>
    <w:rsid w:val="00DD740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11D0"/>
    <w:rsid w:val="00DF12BB"/>
    <w:rsid w:val="00DF19BD"/>
    <w:rsid w:val="00DF1E76"/>
    <w:rsid w:val="00DF24B9"/>
    <w:rsid w:val="00DF30F7"/>
    <w:rsid w:val="00DF399C"/>
    <w:rsid w:val="00DF3F81"/>
    <w:rsid w:val="00DF436B"/>
    <w:rsid w:val="00DF45D2"/>
    <w:rsid w:val="00DF53C3"/>
    <w:rsid w:val="00DF63FA"/>
    <w:rsid w:val="00DF7896"/>
    <w:rsid w:val="00DF7A42"/>
    <w:rsid w:val="00E0046F"/>
    <w:rsid w:val="00E03980"/>
    <w:rsid w:val="00E03A7F"/>
    <w:rsid w:val="00E0400E"/>
    <w:rsid w:val="00E041E6"/>
    <w:rsid w:val="00E049CC"/>
    <w:rsid w:val="00E06375"/>
    <w:rsid w:val="00E06E82"/>
    <w:rsid w:val="00E07518"/>
    <w:rsid w:val="00E07E8D"/>
    <w:rsid w:val="00E100EC"/>
    <w:rsid w:val="00E10E09"/>
    <w:rsid w:val="00E116D0"/>
    <w:rsid w:val="00E12660"/>
    <w:rsid w:val="00E12B89"/>
    <w:rsid w:val="00E132D2"/>
    <w:rsid w:val="00E13A5D"/>
    <w:rsid w:val="00E13B38"/>
    <w:rsid w:val="00E13C54"/>
    <w:rsid w:val="00E14006"/>
    <w:rsid w:val="00E14AA6"/>
    <w:rsid w:val="00E14D4C"/>
    <w:rsid w:val="00E15266"/>
    <w:rsid w:val="00E15FC1"/>
    <w:rsid w:val="00E162BA"/>
    <w:rsid w:val="00E16438"/>
    <w:rsid w:val="00E16806"/>
    <w:rsid w:val="00E175C1"/>
    <w:rsid w:val="00E17659"/>
    <w:rsid w:val="00E17C5E"/>
    <w:rsid w:val="00E17D31"/>
    <w:rsid w:val="00E23149"/>
    <w:rsid w:val="00E24389"/>
    <w:rsid w:val="00E2551B"/>
    <w:rsid w:val="00E25DB3"/>
    <w:rsid w:val="00E273AA"/>
    <w:rsid w:val="00E27924"/>
    <w:rsid w:val="00E27C17"/>
    <w:rsid w:val="00E30020"/>
    <w:rsid w:val="00E314A1"/>
    <w:rsid w:val="00E318D1"/>
    <w:rsid w:val="00E31F1A"/>
    <w:rsid w:val="00E32F79"/>
    <w:rsid w:val="00E34163"/>
    <w:rsid w:val="00E341D8"/>
    <w:rsid w:val="00E34447"/>
    <w:rsid w:val="00E347F9"/>
    <w:rsid w:val="00E36451"/>
    <w:rsid w:val="00E371A8"/>
    <w:rsid w:val="00E374E3"/>
    <w:rsid w:val="00E404C8"/>
    <w:rsid w:val="00E40BF1"/>
    <w:rsid w:val="00E41BEE"/>
    <w:rsid w:val="00E4261D"/>
    <w:rsid w:val="00E42A69"/>
    <w:rsid w:val="00E43339"/>
    <w:rsid w:val="00E4361A"/>
    <w:rsid w:val="00E43B55"/>
    <w:rsid w:val="00E45133"/>
    <w:rsid w:val="00E4543D"/>
    <w:rsid w:val="00E45D1F"/>
    <w:rsid w:val="00E45D42"/>
    <w:rsid w:val="00E4632F"/>
    <w:rsid w:val="00E46B15"/>
    <w:rsid w:val="00E473DD"/>
    <w:rsid w:val="00E47789"/>
    <w:rsid w:val="00E47A05"/>
    <w:rsid w:val="00E50527"/>
    <w:rsid w:val="00E50651"/>
    <w:rsid w:val="00E50885"/>
    <w:rsid w:val="00E50EF3"/>
    <w:rsid w:val="00E50F9E"/>
    <w:rsid w:val="00E52AF1"/>
    <w:rsid w:val="00E52CCA"/>
    <w:rsid w:val="00E5356C"/>
    <w:rsid w:val="00E55231"/>
    <w:rsid w:val="00E56328"/>
    <w:rsid w:val="00E564C8"/>
    <w:rsid w:val="00E56832"/>
    <w:rsid w:val="00E56CD3"/>
    <w:rsid w:val="00E57B20"/>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45E5"/>
    <w:rsid w:val="00E746DD"/>
    <w:rsid w:val="00E7495A"/>
    <w:rsid w:val="00E74E9E"/>
    <w:rsid w:val="00E750A0"/>
    <w:rsid w:val="00E7560C"/>
    <w:rsid w:val="00E760BF"/>
    <w:rsid w:val="00E76BBB"/>
    <w:rsid w:val="00E770B6"/>
    <w:rsid w:val="00E77DFF"/>
    <w:rsid w:val="00E81DE4"/>
    <w:rsid w:val="00E821BB"/>
    <w:rsid w:val="00E82E32"/>
    <w:rsid w:val="00E831AA"/>
    <w:rsid w:val="00E837D5"/>
    <w:rsid w:val="00E8447A"/>
    <w:rsid w:val="00E845D8"/>
    <w:rsid w:val="00E85456"/>
    <w:rsid w:val="00E85558"/>
    <w:rsid w:val="00E85C97"/>
    <w:rsid w:val="00E8657D"/>
    <w:rsid w:val="00E871E0"/>
    <w:rsid w:val="00E871E7"/>
    <w:rsid w:val="00E9000E"/>
    <w:rsid w:val="00E90866"/>
    <w:rsid w:val="00E90B47"/>
    <w:rsid w:val="00E90D6E"/>
    <w:rsid w:val="00E917FB"/>
    <w:rsid w:val="00E91FD3"/>
    <w:rsid w:val="00E920C7"/>
    <w:rsid w:val="00E92D46"/>
    <w:rsid w:val="00E92D5A"/>
    <w:rsid w:val="00E92E6F"/>
    <w:rsid w:val="00E93846"/>
    <w:rsid w:val="00E93A67"/>
    <w:rsid w:val="00E93F22"/>
    <w:rsid w:val="00E94D6A"/>
    <w:rsid w:val="00E9556D"/>
    <w:rsid w:val="00E958A6"/>
    <w:rsid w:val="00E95C21"/>
    <w:rsid w:val="00E970A8"/>
    <w:rsid w:val="00E97C8A"/>
    <w:rsid w:val="00E97F31"/>
    <w:rsid w:val="00EA05F3"/>
    <w:rsid w:val="00EA0F9F"/>
    <w:rsid w:val="00EA12C3"/>
    <w:rsid w:val="00EA1766"/>
    <w:rsid w:val="00EA2140"/>
    <w:rsid w:val="00EA23E3"/>
    <w:rsid w:val="00EA2862"/>
    <w:rsid w:val="00EA2DA5"/>
    <w:rsid w:val="00EA3A11"/>
    <w:rsid w:val="00EA3DA6"/>
    <w:rsid w:val="00EA3E30"/>
    <w:rsid w:val="00EA4279"/>
    <w:rsid w:val="00EA43C7"/>
    <w:rsid w:val="00EA49B3"/>
    <w:rsid w:val="00EA580E"/>
    <w:rsid w:val="00EA584A"/>
    <w:rsid w:val="00EA645B"/>
    <w:rsid w:val="00EA6972"/>
    <w:rsid w:val="00EA6C14"/>
    <w:rsid w:val="00EA7110"/>
    <w:rsid w:val="00EA793B"/>
    <w:rsid w:val="00EA796E"/>
    <w:rsid w:val="00EA7E65"/>
    <w:rsid w:val="00EB40BE"/>
    <w:rsid w:val="00EB4881"/>
    <w:rsid w:val="00EB59DE"/>
    <w:rsid w:val="00EB5DCC"/>
    <w:rsid w:val="00EB66B3"/>
    <w:rsid w:val="00EB69B8"/>
    <w:rsid w:val="00EB6A65"/>
    <w:rsid w:val="00EB724B"/>
    <w:rsid w:val="00EC01E7"/>
    <w:rsid w:val="00EC0B89"/>
    <w:rsid w:val="00EC1867"/>
    <w:rsid w:val="00EC1A87"/>
    <w:rsid w:val="00EC2095"/>
    <w:rsid w:val="00EC247F"/>
    <w:rsid w:val="00EC2C3E"/>
    <w:rsid w:val="00EC2EFF"/>
    <w:rsid w:val="00EC331D"/>
    <w:rsid w:val="00EC337F"/>
    <w:rsid w:val="00EC3F56"/>
    <w:rsid w:val="00EC4BB1"/>
    <w:rsid w:val="00EC4DEA"/>
    <w:rsid w:val="00EC5A8F"/>
    <w:rsid w:val="00EC69C4"/>
    <w:rsid w:val="00EC6E98"/>
    <w:rsid w:val="00EC7C02"/>
    <w:rsid w:val="00EC7C18"/>
    <w:rsid w:val="00ED12CC"/>
    <w:rsid w:val="00ED1328"/>
    <w:rsid w:val="00ED2200"/>
    <w:rsid w:val="00ED2D5D"/>
    <w:rsid w:val="00ED389A"/>
    <w:rsid w:val="00ED47B3"/>
    <w:rsid w:val="00ED47D4"/>
    <w:rsid w:val="00ED62EB"/>
    <w:rsid w:val="00ED736A"/>
    <w:rsid w:val="00ED796F"/>
    <w:rsid w:val="00EE01A7"/>
    <w:rsid w:val="00EE0274"/>
    <w:rsid w:val="00EE045E"/>
    <w:rsid w:val="00EE161D"/>
    <w:rsid w:val="00EE1B26"/>
    <w:rsid w:val="00EE2B99"/>
    <w:rsid w:val="00EE3931"/>
    <w:rsid w:val="00EE399C"/>
    <w:rsid w:val="00EE3D8D"/>
    <w:rsid w:val="00EE3F1C"/>
    <w:rsid w:val="00EE5254"/>
    <w:rsid w:val="00EE6F69"/>
    <w:rsid w:val="00EE705E"/>
    <w:rsid w:val="00EE7B66"/>
    <w:rsid w:val="00EF09EC"/>
    <w:rsid w:val="00EF192C"/>
    <w:rsid w:val="00EF1D76"/>
    <w:rsid w:val="00EF2B9C"/>
    <w:rsid w:val="00EF3995"/>
    <w:rsid w:val="00EF3EA4"/>
    <w:rsid w:val="00EF6417"/>
    <w:rsid w:val="00EF66EF"/>
    <w:rsid w:val="00EF717D"/>
    <w:rsid w:val="00EF75CD"/>
    <w:rsid w:val="00F00083"/>
    <w:rsid w:val="00F00FCB"/>
    <w:rsid w:val="00F01117"/>
    <w:rsid w:val="00F02096"/>
    <w:rsid w:val="00F023F0"/>
    <w:rsid w:val="00F02412"/>
    <w:rsid w:val="00F0263F"/>
    <w:rsid w:val="00F0374B"/>
    <w:rsid w:val="00F0392B"/>
    <w:rsid w:val="00F04265"/>
    <w:rsid w:val="00F046D1"/>
    <w:rsid w:val="00F04A7B"/>
    <w:rsid w:val="00F05C78"/>
    <w:rsid w:val="00F0636D"/>
    <w:rsid w:val="00F071BD"/>
    <w:rsid w:val="00F072AA"/>
    <w:rsid w:val="00F076CE"/>
    <w:rsid w:val="00F100A0"/>
    <w:rsid w:val="00F10ABF"/>
    <w:rsid w:val="00F11694"/>
    <w:rsid w:val="00F11E14"/>
    <w:rsid w:val="00F128BE"/>
    <w:rsid w:val="00F12E59"/>
    <w:rsid w:val="00F149E7"/>
    <w:rsid w:val="00F14A77"/>
    <w:rsid w:val="00F154F6"/>
    <w:rsid w:val="00F15D0E"/>
    <w:rsid w:val="00F15F08"/>
    <w:rsid w:val="00F1640C"/>
    <w:rsid w:val="00F168FD"/>
    <w:rsid w:val="00F16971"/>
    <w:rsid w:val="00F177DC"/>
    <w:rsid w:val="00F17A00"/>
    <w:rsid w:val="00F17D02"/>
    <w:rsid w:val="00F17F04"/>
    <w:rsid w:val="00F206A0"/>
    <w:rsid w:val="00F20F54"/>
    <w:rsid w:val="00F211EE"/>
    <w:rsid w:val="00F21951"/>
    <w:rsid w:val="00F22104"/>
    <w:rsid w:val="00F22A08"/>
    <w:rsid w:val="00F232C0"/>
    <w:rsid w:val="00F23660"/>
    <w:rsid w:val="00F247A2"/>
    <w:rsid w:val="00F24CFA"/>
    <w:rsid w:val="00F2505B"/>
    <w:rsid w:val="00F25D22"/>
    <w:rsid w:val="00F2614B"/>
    <w:rsid w:val="00F26262"/>
    <w:rsid w:val="00F26655"/>
    <w:rsid w:val="00F27D7D"/>
    <w:rsid w:val="00F301F7"/>
    <w:rsid w:val="00F3046B"/>
    <w:rsid w:val="00F305A7"/>
    <w:rsid w:val="00F31931"/>
    <w:rsid w:val="00F3285D"/>
    <w:rsid w:val="00F32EFD"/>
    <w:rsid w:val="00F3465E"/>
    <w:rsid w:val="00F347A5"/>
    <w:rsid w:val="00F3509C"/>
    <w:rsid w:val="00F35533"/>
    <w:rsid w:val="00F35F38"/>
    <w:rsid w:val="00F35FD3"/>
    <w:rsid w:val="00F370AE"/>
    <w:rsid w:val="00F403F3"/>
    <w:rsid w:val="00F42866"/>
    <w:rsid w:val="00F42A75"/>
    <w:rsid w:val="00F42CD7"/>
    <w:rsid w:val="00F43586"/>
    <w:rsid w:val="00F43786"/>
    <w:rsid w:val="00F446B0"/>
    <w:rsid w:val="00F446EF"/>
    <w:rsid w:val="00F44A70"/>
    <w:rsid w:val="00F467F0"/>
    <w:rsid w:val="00F473CC"/>
    <w:rsid w:val="00F5059E"/>
    <w:rsid w:val="00F5066F"/>
    <w:rsid w:val="00F525D1"/>
    <w:rsid w:val="00F52F52"/>
    <w:rsid w:val="00F54BAA"/>
    <w:rsid w:val="00F55144"/>
    <w:rsid w:val="00F5538A"/>
    <w:rsid w:val="00F55688"/>
    <w:rsid w:val="00F563C2"/>
    <w:rsid w:val="00F6036E"/>
    <w:rsid w:val="00F60AE1"/>
    <w:rsid w:val="00F612FD"/>
    <w:rsid w:val="00F61F91"/>
    <w:rsid w:val="00F6270C"/>
    <w:rsid w:val="00F62C51"/>
    <w:rsid w:val="00F62C92"/>
    <w:rsid w:val="00F637A0"/>
    <w:rsid w:val="00F63DD4"/>
    <w:rsid w:val="00F64696"/>
    <w:rsid w:val="00F66A3A"/>
    <w:rsid w:val="00F66B7F"/>
    <w:rsid w:val="00F677CC"/>
    <w:rsid w:val="00F67BF2"/>
    <w:rsid w:val="00F67E32"/>
    <w:rsid w:val="00F67FDB"/>
    <w:rsid w:val="00F70F6A"/>
    <w:rsid w:val="00F73330"/>
    <w:rsid w:val="00F73696"/>
    <w:rsid w:val="00F73AFF"/>
    <w:rsid w:val="00F74792"/>
    <w:rsid w:val="00F74C8C"/>
    <w:rsid w:val="00F75226"/>
    <w:rsid w:val="00F75365"/>
    <w:rsid w:val="00F75655"/>
    <w:rsid w:val="00F75DD5"/>
    <w:rsid w:val="00F7662E"/>
    <w:rsid w:val="00F76C2A"/>
    <w:rsid w:val="00F774DC"/>
    <w:rsid w:val="00F77B0F"/>
    <w:rsid w:val="00F8031A"/>
    <w:rsid w:val="00F829D2"/>
    <w:rsid w:val="00F82E9E"/>
    <w:rsid w:val="00F8375D"/>
    <w:rsid w:val="00F845FB"/>
    <w:rsid w:val="00F86C77"/>
    <w:rsid w:val="00F86E66"/>
    <w:rsid w:val="00F8789C"/>
    <w:rsid w:val="00F87EC5"/>
    <w:rsid w:val="00F91936"/>
    <w:rsid w:val="00F91A76"/>
    <w:rsid w:val="00F91EEC"/>
    <w:rsid w:val="00F92090"/>
    <w:rsid w:val="00F9295B"/>
    <w:rsid w:val="00F92CD3"/>
    <w:rsid w:val="00F938A0"/>
    <w:rsid w:val="00F9406E"/>
    <w:rsid w:val="00F95087"/>
    <w:rsid w:val="00F9528F"/>
    <w:rsid w:val="00F9535F"/>
    <w:rsid w:val="00F95A21"/>
    <w:rsid w:val="00F964A4"/>
    <w:rsid w:val="00F96811"/>
    <w:rsid w:val="00F96BFD"/>
    <w:rsid w:val="00FA0571"/>
    <w:rsid w:val="00FA0902"/>
    <w:rsid w:val="00FA0F04"/>
    <w:rsid w:val="00FA10B7"/>
    <w:rsid w:val="00FA2A17"/>
    <w:rsid w:val="00FA46B0"/>
    <w:rsid w:val="00FA6726"/>
    <w:rsid w:val="00FA6EDF"/>
    <w:rsid w:val="00FB0299"/>
    <w:rsid w:val="00FB1BD1"/>
    <w:rsid w:val="00FB1D3F"/>
    <w:rsid w:val="00FB1E47"/>
    <w:rsid w:val="00FB2211"/>
    <w:rsid w:val="00FB28A0"/>
    <w:rsid w:val="00FB29EB"/>
    <w:rsid w:val="00FB2C66"/>
    <w:rsid w:val="00FB2F5E"/>
    <w:rsid w:val="00FB33ED"/>
    <w:rsid w:val="00FB370C"/>
    <w:rsid w:val="00FB4248"/>
    <w:rsid w:val="00FB4BE9"/>
    <w:rsid w:val="00FB4F0A"/>
    <w:rsid w:val="00FB602E"/>
    <w:rsid w:val="00FB698D"/>
    <w:rsid w:val="00FB6C49"/>
    <w:rsid w:val="00FB6D2D"/>
    <w:rsid w:val="00FB7DB2"/>
    <w:rsid w:val="00FB7F61"/>
    <w:rsid w:val="00FC0053"/>
    <w:rsid w:val="00FC1EEF"/>
    <w:rsid w:val="00FC2040"/>
    <w:rsid w:val="00FC2232"/>
    <w:rsid w:val="00FC2FAE"/>
    <w:rsid w:val="00FC322F"/>
    <w:rsid w:val="00FC350E"/>
    <w:rsid w:val="00FC3FDA"/>
    <w:rsid w:val="00FC4B29"/>
    <w:rsid w:val="00FC4E62"/>
    <w:rsid w:val="00FC5CEB"/>
    <w:rsid w:val="00FC649F"/>
    <w:rsid w:val="00FC7330"/>
    <w:rsid w:val="00FC7B5C"/>
    <w:rsid w:val="00FC7D0E"/>
    <w:rsid w:val="00FD0D24"/>
    <w:rsid w:val="00FD1053"/>
    <w:rsid w:val="00FD1672"/>
    <w:rsid w:val="00FD3351"/>
    <w:rsid w:val="00FD3A2F"/>
    <w:rsid w:val="00FD3EDC"/>
    <w:rsid w:val="00FD4201"/>
    <w:rsid w:val="00FD522C"/>
    <w:rsid w:val="00FD592E"/>
    <w:rsid w:val="00FD5B1D"/>
    <w:rsid w:val="00FD5CAA"/>
    <w:rsid w:val="00FD7044"/>
    <w:rsid w:val="00FD745E"/>
    <w:rsid w:val="00FD7B58"/>
    <w:rsid w:val="00FE0751"/>
    <w:rsid w:val="00FE3601"/>
    <w:rsid w:val="00FE370D"/>
    <w:rsid w:val="00FE3C9D"/>
    <w:rsid w:val="00FE4036"/>
    <w:rsid w:val="00FE6307"/>
    <w:rsid w:val="00FE69DA"/>
    <w:rsid w:val="00FE70BA"/>
    <w:rsid w:val="00FF07ED"/>
    <w:rsid w:val="00FF0995"/>
    <w:rsid w:val="00FF135C"/>
    <w:rsid w:val="00FF1599"/>
    <w:rsid w:val="00FF1A6B"/>
    <w:rsid w:val="00FF2431"/>
    <w:rsid w:val="00FF3975"/>
    <w:rsid w:val="00FF4136"/>
    <w:rsid w:val="00FF4C11"/>
    <w:rsid w:val="00FF4DE4"/>
    <w:rsid w:val="00FF52A7"/>
    <w:rsid w:val="00FF5404"/>
    <w:rsid w:val="00FF553C"/>
    <w:rsid w:val="00FF6163"/>
    <w:rsid w:val="00FF6427"/>
    <w:rsid w:val="00FF65B7"/>
    <w:rsid w:val="00FF6BFF"/>
    <w:rsid w:val="00FF7210"/>
    <w:rsid w:val="00FF7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0" w:qFormat="1"/>
    <w:lsdException w:name="heading 8" w:semiHidden="0" w:uiPriority="0"/>
    <w:lsdException w:name="heading 9" w:semiHidden="0" w:uiPriority="0"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0"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semiHidden/>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aliases w:val=" Char2 Char1, Char2 Char Char,题注-QBPT Char1,题注-QBPT Char Char,Char2 Char1,Char2 Char Char,36题注（图、表题） Char,题注 Char Char Char Char2,题注 Char Char Char Char Char,题注 Char Char Char Char Char Char Char Char Char,题注1 Char1,题注 Char Char Char1 Char"/>
    <w:basedOn w:val="a2"/>
    <w:link w:val="ab"/>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aliases w:val=" Char2, Char2 Char,题注-QBPT,题注-QBPT Char,Char2,Char2 Char,36题注（图、表题）,题注 Char Char Char,题注 Char Char Char Char,题注 Char Char Char Char Char Char Char Char,题注1,题注 Char Char Char1,题注 Char Char Char Char1 Char,题注 Char Char Char Char1,题注1 Char,题注 Char Char"/>
    <w:basedOn w:val="a1"/>
    <w:next w:val="a1"/>
    <w:link w:val="Char3"/>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rPr>
      <w:rFonts w:ascii="Times New Roman" w:hAnsi="Times New Roman"/>
      <w:color w:val="000000"/>
      <w:kern w:val="2"/>
      <w:sz w:val="24"/>
      <w:szCs w:val="24"/>
    </w:rPr>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rFonts w:ascii="Times New Roman" w:hAnsi="Times New Roman"/>
      <w:b/>
      <w:caps/>
      <w:sz w:val="22"/>
      <w:lang w:eastAsia="en-US"/>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character" w:customStyle="1" w:styleId="C503--ofCharChar">
    <w:name w:val="C503-封面-内容of代号名称 Char Char"/>
    <w:rsid w:val="001D481F"/>
    <w:rPr>
      <w:rFonts w:ascii="Times New Roman" w:hAnsi="Times New Roman" w:cs="宋体"/>
      <w:b/>
      <w:bCs/>
      <w:sz w:val="36"/>
      <w:szCs w:val="36"/>
    </w:rPr>
  </w:style>
  <w:style w:type="character" w:customStyle="1" w:styleId="-CharChar">
    <w:name w:val="系统室-正文格式 Char Char"/>
    <w:link w:val="-"/>
    <w:rsid w:val="001D481F"/>
    <w:rPr>
      <w:rFonts w:ascii="Times New Roman" w:hAnsi="Times New Roman" w:cs="宋体"/>
      <w:sz w:val="24"/>
    </w:rPr>
  </w:style>
  <w:style w:type="character" w:customStyle="1" w:styleId="C503-CharChar">
    <w:name w:val="C503-正文格式 Char Char"/>
    <w:rsid w:val="001D481F"/>
    <w:rPr>
      <w:rFonts w:ascii="Times New Roman" w:hAnsi="Times New Roman" w:cs="宋体"/>
      <w:sz w:val="24"/>
    </w:rPr>
  </w:style>
  <w:style w:type="paragraph" w:customStyle="1" w:styleId="-">
    <w:name w:val="系统室-正文格式"/>
    <w:basedOn w:val="a1"/>
    <w:link w:val="-CharChar"/>
    <w:rsid w:val="001D481F"/>
    <w:pPr>
      <w:spacing w:line="360" w:lineRule="auto"/>
      <w:ind w:firstLineChars="200" w:firstLine="480"/>
    </w:pPr>
    <w:rPr>
      <w:rFonts w:ascii="Times New Roman" w:hAnsi="Times New Roman" w:cs="宋体"/>
      <w:kern w:val="0"/>
      <w:sz w:val="24"/>
      <w:szCs w:val="20"/>
    </w:rPr>
  </w:style>
  <w:style w:type="paragraph" w:customStyle="1" w:styleId="-0">
    <w:name w:val="系统室-表格内容居中"/>
    <w:basedOn w:val="a1"/>
    <w:rsid w:val="001D481F"/>
    <w:pPr>
      <w:spacing w:beforeLines="20" w:before="62" w:afterLines="20" w:after="62"/>
      <w:jc w:val="center"/>
    </w:pPr>
    <w:rPr>
      <w:rFonts w:ascii="Times New Roman" w:hAnsi="Times New Roman"/>
      <w:szCs w:val="20"/>
    </w:rPr>
  </w:style>
  <w:style w:type="character" w:customStyle="1" w:styleId="CharChar">
    <w:name w:val="表格文字 Char Char"/>
    <w:link w:val="afc"/>
    <w:rsid w:val="001D481F"/>
    <w:rPr>
      <w:rFonts w:ascii="Times New Roman" w:hAnsi="Times New Roman"/>
      <w:szCs w:val="24"/>
    </w:rPr>
  </w:style>
  <w:style w:type="character" w:customStyle="1" w:styleId="-CharChar0">
    <w:name w:val="系统室-字母列项 Char Char"/>
    <w:link w:val="-1"/>
    <w:rsid w:val="001D481F"/>
    <w:rPr>
      <w:rFonts w:ascii="宋体" w:hAnsi="宋体"/>
      <w:sz w:val="24"/>
      <w:szCs w:val="24"/>
      <w:lang w:val="x-none" w:eastAsia="x-none"/>
    </w:rPr>
  </w:style>
  <w:style w:type="paragraph" w:customStyle="1" w:styleId="-1">
    <w:name w:val="系统室-字母列项"/>
    <w:basedOn w:val="a1"/>
    <w:link w:val="-CharChar0"/>
    <w:rsid w:val="001D481F"/>
    <w:pPr>
      <w:tabs>
        <w:tab w:val="left" w:pos="0"/>
      </w:tabs>
      <w:spacing w:line="360" w:lineRule="auto"/>
      <w:ind w:left="420" w:hanging="20"/>
    </w:pPr>
    <w:rPr>
      <w:rFonts w:ascii="宋体" w:hAnsi="宋体"/>
      <w:kern w:val="0"/>
      <w:sz w:val="24"/>
      <w:szCs w:val="24"/>
      <w:lang w:val="x-none" w:eastAsia="x-none"/>
    </w:rPr>
  </w:style>
  <w:style w:type="paragraph" w:customStyle="1" w:styleId="afc">
    <w:name w:val="表格文字"/>
    <w:basedOn w:val="a1"/>
    <w:link w:val="CharChar"/>
    <w:rsid w:val="001D481F"/>
    <w:pPr>
      <w:spacing w:before="10" w:after="10"/>
      <w:jc w:val="center"/>
    </w:pPr>
    <w:rPr>
      <w:rFonts w:ascii="Times New Roman" w:hAnsi="Times New Roman"/>
      <w:kern w:val="0"/>
      <w:sz w:val="20"/>
      <w:szCs w:val="24"/>
    </w:rPr>
  </w:style>
  <w:style w:type="paragraph" w:customStyle="1" w:styleId="reader-word-layer">
    <w:name w:val="reader-word-layer"/>
    <w:basedOn w:val="a1"/>
    <w:rsid w:val="001059CD"/>
    <w:pPr>
      <w:widowControl/>
      <w:spacing w:before="100" w:beforeAutospacing="1" w:after="100" w:afterAutospacing="1"/>
      <w:jc w:val="left"/>
    </w:pPr>
    <w:rPr>
      <w:rFonts w:ascii="宋体" w:hAnsi="宋体" w:cs="宋体"/>
      <w:kern w:val="0"/>
      <w:sz w:val="24"/>
      <w:szCs w:val="24"/>
    </w:rPr>
  </w:style>
  <w:style w:type="paragraph" w:styleId="afd">
    <w:name w:val="annotation text"/>
    <w:basedOn w:val="a1"/>
    <w:link w:val="Charc"/>
    <w:uiPriority w:val="99"/>
    <w:semiHidden/>
    <w:unhideWhenUsed/>
    <w:rsid w:val="001D40D1"/>
    <w:pPr>
      <w:jc w:val="left"/>
    </w:pPr>
  </w:style>
  <w:style w:type="character" w:customStyle="1" w:styleId="Charc">
    <w:name w:val="批注文字 Char"/>
    <w:basedOn w:val="a2"/>
    <w:link w:val="afd"/>
    <w:uiPriority w:val="99"/>
    <w:semiHidden/>
    <w:rsid w:val="001D40D1"/>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1Char">
    <w:name w:val="075567"/>
    <w:pPr>
      <w:numPr>
        <w:numId w:val="21"/>
      </w:numPr>
    </w:pPr>
  </w:style>
  <w:style w:type="numbering" w:customStyle="1" w:styleId="2Char">
    <w:name w:val="04251"/>
    <w:pPr>
      <w:numPr>
        <w:numId w:val="23"/>
      </w:numPr>
    </w:pPr>
  </w:style>
  <w:style w:type="numbering" w:customStyle="1" w:styleId="3Char">
    <w:name w:val="TimesNewRoman0751"/>
    <w:pPr>
      <w:numPr>
        <w:numId w:val="10"/>
      </w:numPr>
    </w:pPr>
  </w:style>
  <w:style w:type="numbering" w:customStyle="1" w:styleId="4Char">
    <w:name w:val="042"/>
    <w:pPr>
      <w:numPr>
        <w:numId w:val="13"/>
      </w:numPr>
    </w:pPr>
  </w:style>
  <w:style w:type="numbering" w:customStyle="1" w:styleId="5Char">
    <w:name w:val="071023"/>
    <w:pPr>
      <w:numPr>
        <w:numId w:val="17"/>
      </w:numPr>
    </w:pPr>
  </w:style>
  <w:style w:type="numbering" w:customStyle="1" w:styleId="6Char">
    <w:name w:val="07102"/>
    <w:pPr>
      <w:numPr>
        <w:numId w:val="14"/>
      </w:numPr>
    </w:pPr>
  </w:style>
  <w:style w:type="numbering" w:customStyle="1" w:styleId="7Char1">
    <w:name w:val="Custom-abc"/>
    <w:pPr>
      <w:numPr>
        <w:numId w:val="12"/>
      </w:numPr>
    </w:pPr>
  </w:style>
  <w:style w:type="numbering" w:customStyle="1" w:styleId="8Char">
    <w:name w:val="TimesNewRoman075"/>
    <w:pPr>
      <w:numPr>
        <w:numId w:val="9"/>
      </w:numPr>
    </w:pPr>
  </w:style>
  <w:style w:type="numbering" w:customStyle="1" w:styleId="9Char">
    <w:name w:val="071021"/>
    <w:pPr>
      <w:numPr>
        <w:numId w:val="15"/>
      </w:numPr>
    </w:pPr>
  </w:style>
  <w:style w:type="numbering" w:customStyle="1" w:styleId="a5">
    <w:name w:val="0425"/>
    <w:pPr>
      <w:numPr>
        <w:numId w:val="8"/>
      </w:numPr>
    </w:pPr>
  </w:style>
  <w:style w:type="numbering" w:customStyle="1" w:styleId="Char">
    <w:name w:val="TimesNewRoman085"/>
    <w:pPr>
      <w:numPr>
        <w:numId w:val="11"/>
      </w:numPr>
    </w:pPr>
  </w:style>
  <w:style w:type="numbering" w:customStyle="1" w:styleId="a6">
    <w:name w:val="TimesNewRoman"/>
    <w:pPr>
      <w:numPr>
        <w:numId w:val="22"/>
      </w:numPr>
    </w:pPr>
  </w:style>
  <w:style w:type="numbering" w:customStyle="1" w:styleId="a7">
    <w:name w:val="a"/>
    <w:pPr>
      <w:numPr>
        <w:numId w:val="19"/>
      </w:numPr>
    </w:pPr>
  </w:style>
  <w:style w:type="numbering" w:customStyle="1" w:styleId="a8">
    <w:name w:val="04250"/>
    <w:pPr>
      <w:numPr>
        <w:numId w:val="18"/>
      </w:numPr>
    </w:pPr>
  </w:style>
  <w:style w:type="numbering" w:customStyle="1" w:styleId="Char1">
    <w:name w:val="071022"/>
    <w:pPr>
      <w:numPr>
        <w:numId w:val="16"/>
      </w:numPr>
    </w:pPr>
  </w:style>
  <w:style w:type="numbering" w:customStyle="1" w:styleId="a9">
    <w:name w:val="11"/>
    <w:pPr>
      <w:numPr>
        <w:numId w:val="20"/>
      </w:numPr>
    </w:pPr>
  </w:style>
  <w:style w:type="numbering" w:customStyle="1" w:styleId="Char2">
    <w:name w:val="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14">
      <w:bodyDiv w:val="1"/>
      <w:marLeft w:val="0"/>
      <w:marRight w:val="0"/>
      <w:marTop w:val="100"/>
      <w:marBottom w:val="100"/>
      <w:divBdr>
        <w:top w:val="none" w:sz="0" w:space="0" w:color="auto"/>
        <w:left w:val="none" w:sz="0" w:space="0" w:color="auto"/>
        <w:bottom w:val="none" w:sz="0" w:space="0" w:color="auto"/>
        <w:right w:val="none" w:sz="0" w:space="0" w:color="auto"/>
      </w:divBdr>
      <w:divsChild>
        <w:div w:id="1770084468">
          <w:marLeft w:val="0"/>
          <w:marRight w:val="0"/>
          <w:marTop w:val="0"/>
          <w:marBottom w:val="0"/>
          <w:divBdr>
            <w:top w:val="none" w:sz="0" w:space="0" w:color="auto"/>
            <w:left w:val="none" w:sz="0" w:space="0" w:color="auto"/>
            <w:bottom w:val="none" w:sz="0" w:space="0" w:color="auto"/>
            <w:right w:val="none" w:sz="0" w:space="0" w:color="auto"/>
          </w:divBdr>
          <w:divsChild>
            <w:div w:id="1031683409">
              <w:marLeft w:val="0"/>
              <w:marRight w:val="0"/>
              <w:marTop w:val="0"/>
              <w:marBottom w:val="0"/>
              <w:divBdr>
                <w:top w:val="none" w:sz="0" w:space="0" w:color="auto"/>
                <w:left w:val="none" w:sz="0" w:space="0" w:color="auto"/>
                <w:bottom w:val="none" w:sz="0" w:space="0" w:color="auto"/>
                <w:right w:val="none" w:sz="0" w:space="0" w:color="auto"/>
              </w:divBdr>
              <w:divsChild>
                <w:div w:id="1842814449">
                  <w:marLeft w:val="0"/>
                  <w:marRight w:val="0"/>
                  <w:marTop w:val="0"/>
                  <w:marBottom w:val="0"/>
                  <w:divBdr>
                    <w:top w:val="none" w:sz="0" w:space="0" w:color="auto"/>
                    <w:left w:val="none" w:sz="0" w:space="0" w:color="auto"/>
                    <w:bottom w:val="none" w:sz="0" w:space="0" w:color="auto"/>
                    <w:right w:val="none" w:sz="0" w:space="0" w:color="auto"/>
                  </w:divBdr>
                  <w:divsChild>
                    <w:div w:id="661547348">
                      <w:marLeft w:val="0"/>
                      <w:marRight w:val="0"/>
                      <w:marTop w:val="0"/>
                      <w:marBottom w:val="0"/>
                      <w:divBdr>
                        <w:top w:val="none" w:sz="0" w:space="0" w:color="auto"/>
                        <w:left w:val="none" w:sz="0" w:space="0" w:color="auto"/>
                        <w:bottom w:val="none" w:sz="0" w:space="0" w:color="auto"/>
                        <w:right w:val="none" w:sz="0" w:space="0" w:color="auto"/>
                      </w:divBdr>
                      <w:divsChild>
                        <w:div w:id="1772898303">
                          <w:marLeft w:val="0"/>
                          <w:marRight w:val="0"/>
                          <w:marTop w:val="0"/>
                          <w:marBottom w:val="0"/>
                          <w:divBdr>
                            <w:top w:val="none" w:sz="0" w:space="0" w:color="auto"/>
                            <w:left w:val="none" w:sz="0" w:space="0" w:color="auto"/>
                            <w:bottom w:val="none" w:sz="0" w:space="0" w:color="auto"/>
                            <w:right w:val="none" w:sz="0" w:space="0" w:color="auto"/>
                          </w:divBdr>
                          <w:divsChild>
                            <w:div w:id="518541510">
                              <w:marLeft w:val="0"/>
                              <w:marRight w:val="0"/>
                              <w:marTop w:val="0"/>
                              <w:marBottom w:val="0"/>
                              <w:divBdr>
                                <w:top w:val="none" w:sz="0" w:space="0" w:color="auto"/>
                                <w:left w:val="none" w:sz="0" w:space="0" w:color="auto"/>
                                <w:bottom w:val="none" w:sz="0" w:space="0" w:color="auto"/>
                                <w:right w:val="none" w:sz="0" w:space="0" w:color="auto"/>
                              </w:divBdr>
                              <w:divsChild>
                                <w:div w:id="1842620196">
                                  <w:marLeft w:val="0"/>
                                  <w:marRight w:val="0"/>
                                  <w:marTop w:val="0"/>
                                  <w:marBottom w:val="0"/>
                                  <w:divBdr>
                                    <w:top w:val="none" w:sz="0" w:space="0" w:color="auto"/>
                                    <w:left w:val="none" w:sz="0" w:space="0" w:color="auto"/>
                                    <w:bottom w:val="none" w:sz="0" w:space="0" w:color="auto"/>
                                    <w:right w:val="none" w:sz="0" w:space="0" w:color="auto"/>
                                  </w:divBdr>
                                  <w:divsChild>
                                    <w:div w:id="312487695">
                                      <w:marLeft w:val="0"/>
                                      <w:marRight w:val="0"/>
                                      <w:marTop w:val="0"/>
                                      <w:marBottom w:val="0"/>
                                      <w:divBdr>
                                        <w:top w:val="none" w:sz="0" w:space="0" w:color="auto"/>
                                        <w:left w:val="none" w:sz="0" w:space="0" w:color="auto"/>
                                        <w:bottom w:val="none" w:sz="0" w:space="0" w:color="auto"/>
                                        <w:right w:val="none" w:sz="0" w:space="0" w:color="auto"/>
                                      </w:divBdr>
                                      <w:divsChild>
                                        <w:div w:id="1419903904">
                                          <w:marLeft w:val="0"/>
                                          <w:marRight w:val="0"/>
                                          <w:marTop w:val="0"/>
                                          <w:marBottom w:val="0"/>
                                          <w:divBdr>
                                            <w:top w:val="none" w:sz="0" w:space="0" w:color="auto"/>
                                            <w:left w:val="none" w:sz="0" w:space="0" w:color="auto"/>
                                            <w:bottom w:val="none" w:sz="0" w:space="0" w:color="auto"/>
                                            <w:right w:val="none" w:sz="0" w:space="0" w:color="auto"/>
                                          </w:divBdr>
                                          <w:divsChild>
                                            <w:div w:id="1766731271">
                                              <w:marLeft w:val="0"/>
                                              <w:marRight w:val="0"/>
                                              <w:marTop w:val="0"/>
                                              <w:marBottom w:val="0"/>
                                              <w:divBdr>
                                                <w:top w:val="none" w:sz="0" w:space="0" w:color="auto"/>
                                                <w:left w:val="none" w:sz="0" w:space="0" w:color="auto"/>
                                                <w:bottom w:val="none" w:sz="0" w:space="0" w:color="auto"/>
                                                <w:right w:val="none" w:sz="0" w:space="0" w:color="auto"/>
                                              </w:divBdr>
                                              <w:divsChild>
                                                <w:div w:id="1070662475">
                                                  <w:marLeft w:val="0"/>
                                                  <w:marRight w:val="0"/>
                                                  <w:marTop w:val="0"/>
                                                  <w:marBottom w:val="0"/>
                                                  <w:divBdr>
                                                    <w:top w:val="none" w:sz="0" w:space="0" w:color="auto"/>
                                                    <w:left w:val="none" w:sz="0" w:space="0" w:color="auto"/>
                                                    <w:bottom w:val="none" w:sz="0" w:space="0" w:color="auto"/>
                                                    <w:right w:val="none" w:sz="0" w:space="0" w:color="auto"/>
                                                  </w:divBdr>
                                                  <w:divsChild>
                                                    <w:div w:id="2008628834">
                                                      <w:marLeft w:val="0"/>
                                                      <w:marRight w:val="0"/>
                                                      <w:marTop w:val="0"/>
                                                      <w:marBottom w:val="0"/>
                                                      <w:divBdr>
                                                        <w:top w:val="none" w:sz="0" w:space="0" w:color="auto"/>
                                                        <w:left w:val="none" w:sz="0" w:space="0" w:color="auto"/>
                                                        <w:bottom w:val="none" w:sz="0" w:space="0" w:color="auto"/>
                                                        <w:right w:val="none" w:sz="0" w:space="0" w:color="auto"/>
                                                      </w:divBdr>
                                                      <w:divsChild>
                                                        <w:div w:id="1072504540">
                                                          <w:marLeft w:val="0"/>
                                                          <w:marRight w:val="0"/>
                                                          <w:marTop w:val="0"/>
                                                          <w:marBottom w:val="0"/>
                                                          <w:divBdr>
                                                            <w:top w:val="none" w:sz="0" w:space="0" w:color="auto"/>
                                                            <w:left w:val="none" w:sz="0" w:space="0" w:color="auto"/>
                                                            <w:bottom w:val="none" w:sz="0" w:space="0" w:color="auto"/>
                                                            <w:right w:val="none" w:sz="0" w:space="0" w:color="auto"/>
                                                          </w:divBdr>
                                                          <w:divsChild>
                                                            <w:div w:id="2018263560">
                                                              <w:marLeft w:val="0"/>
                                                              <w:marRight w:val="0"/>
                                                              <w:marTop w:val="0"/>
                                                              <w:marBottom w:val="0"/>
                                                              <w:divBdr>
                                                                <w:top w:val="none" w:sz="0" w:space="0" w:color="auto"/>
                                                                <w:left w:val="none" w:sz="0" w:space="0" w:color="auto"/>
                                                                <w:bottom w:val="none" w:sz="0" w:space="0" w:color="auto"/>
                                                                <w:right w:val="none" w:sz="0" w:space="0" w:color="auto"/>
                                                              </w:divBdr>
                                                              <w:divsChild>
                                                                <w:div w:id="1289820088">
                                                                  <w:marLeft w:val="0"/>
                                                                  <w:marRight w:val="0"/>
                                                                  <w:marTop w:val="0"/>
                                                                  <w:marBottom w:val="0"/>
                                                                  <w:divBdr>
                                                                    <w:top w:val="none" w:sz="0" w:space="0" w:color="auto"/>
                                                                    <w:left w:val="none" w:sz="0" w:space="0" w:color="auto"/>
                                                                    <w:bottom w:val="none" w:sz="0" w:space="0" w:color="auto"/>
                                                                    <w:right w:val="none" w:sz="0" w:space="0" w:color="auto"/>
                                                                  </w:divBdr>
                                                                  <w:divsChild>
                                                                    <w:div w:id="1270971459">
                                                                      <w:marLeft w:val="0"/>
                                                                      <w:marRight w:val="0"/>
                                                                      <w:marTop w:val="0"/>
                                                                      <w:marBottom w:val="0"/>
                                                                      <w:divBdr>
                                                                        <w:top w:val="none" w:sz="0" w:space="0" w:color="auto"/>
                                                                        <w:left w:val="none" w:sz="0" w:space="0" w:color="auto"/>
                                                                        <w:bottom w:val="none" w:sz="0" w:space="0" w:color="auto"/>
                                                                        <w:right w:val="none" w:sz="0" w:space="0" w:color="auto"/>
                                                                      </w:divBdr>
                                                                      <w:divsChild>
                                                                        <w:div w:id="1108501740">
                                                                          <w:marLeft w:val="0"/>
                                                                          <w:marRight w:val="0"/>
                                                                          <w:marTop w:val="0"/>
                                                                          <w:marBottom w:val="0"/>
                                                                          <w:divBdr>
                                                                            <w:top w:val="none" w:sz="0" w:space="0" w:color="auto"/>
                                                                            <w:left w:val="none" w:sz="0" w:space="0" w:color="auto"/>
                                                                            <w:bottom w:val="none" w:sz="0" w:space="0" w:color="auto"/>
                                                                            <w:right w:val="none" w:sz="0" w:space="0" w:color="auto"/>
                                                                          </w:divBdr>
                                                                          <w:divsChild>
                                                                            <w:div w:id="17388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299773286">
      <w:bodyDiv w:val="1"/>
      <w:marLeft w:val="0"/>
      <w:marRight w:val="0"/>
      <w:marTop w:val="100"/>
      <w:marBottom w:val="100"/>
      <w:divBdr>
        <w:top w:val="none" w:sz="0" w:space="0" w:color="auto"/>
        <w:left w:val="none" w:sz="0" w:space="0" w:color="auto"/>
        <w:bottom w:val="none" w:sz="0" w:space="0" w:color="auto"/>
        <w:right w:val="none" w:sz="0" w:space="0" w:color="auto"/>
      </w:divBdr>
      <w:divsChild>
        <w:div w:id="776947864">
          <w:marLeft w:val="0"/>
          <w:marRight w:val="0"/>
          <w:marTop w:val="0"/>
          <w:marBottom w:val="0"/>
          <w:divBdr>
            <w:top w:val="none" w:sz="0" w:space="0" w:color="auto"/>
            <w:left w:val="none" w:sz="0" w:space="0" w:color="auto"/>
            <w:bottom w:val="none" w:sz="0" w:space="0" w:color="auto"/>
            <w:right w:val="none" w:sz="0" w:space="0" w:color="auto"/>
          </w:divBdr>
          <w:divsChild>
            <w:div w:id="1030911476">
              <w:marLeft w:val="0"/>
              <w:marRight w:val="0"/>
              <w:marTop w:val="0"/>
              <w:marBottom w:val="0"/>
              <w:divBdr>
                <w:top w:val="none" w:sz="0" w:space="0" w:color="auto"/>
                <w:left w:val="none" w:sz="0" w:space="0" w:color="auto"/>
                <w:bottom w:val="none" w:sz="0" w:space="0" w:color="auto"/>
                <w:right w:val="none" w:sz="0" w:space="0" w:color="auto"/>
              </w:divBdr>
              <w:divsChild>
                <w:div w:id="305277529">
                  <w:marLeft w:val="0"/>
                  <w:marRight w:val="0"/>
                  <w:marTop w:val="0"/>
                  <w:marBottom w:val="0"/>
                  <w:divBdr>
                    <w:top w:val="none" w:sz="0" w:space="0" w:color="auto"/>
                    <w:left w:val="none" w:sz="0" w:space="0" w:color="auto"/>
                    <w:bottom w:val="none" w:sz="0" w:space="0" w:color="auto"/>
                    <w:right w:val="none" w:sz="0" w:space="0" w:color="auto"/>
                  </w:divBdr>
                  <w:divsChild>
                    <w:div w:id="603653931">
                      <w:marLeft w:val="0"/>
                      <w:marRight w:val="0"/>
                      <w:marTop w:val="0"/>
                      <w:marBottom w:val="0"/>
                      <w:divBdr>
                        <w:top w:val="none" w:sz="0" w:space="0" w:color="auto"/>
                        <w:left w:val="none" w:sz="0" w:space="0" w:color="auto"/>
                        <w:bottom w:val="none" w:sz="0" w:space="0" w:color="auto"/>
                        <w:right w:val="none" w:sz="0" w:space="0" w:color="auto"/>
                      </w:divBdr>
                      <w:divsChild>
                        <w:div w:id="1586527395">
                          <w:marLeft w:val="0"/>
                          <w:marRight w:val="0"/>
                          <w:marTop w:val="0"/>
                          <w:marBottom w:val="0"/>
                          <w:divBdr>
                            <w:top w:val="none" w:sz="0" w:space="0" w:color="auto"/>
                            <w:left w:val="none" w:sz="0" w:space="0" w:color="auto"/>
                            <w:bottom w:val="none" w:sz="0" w:space="0" w:color="auto"/>
                            <w:right w:val="none" w:sz="0" w:space="0" w:color="auto"/>
                          </w:divBdr>
                          <w:divsChild>
                            <w:div w:id="869997045">
                              <w:marLeft w:val="0"/>
                              <w:marRight w:val="0"/>
                              <w:marTop w:val="0"/>
                              <w:marBottom w:val="0"/>
                              <w:divBdr>
                                <w:top w:val="none" w:sz="0" w:space="0" w:color="auto"/>
                                <w:left w:val="none" w:sz="0" w:space="0" w:color="auto"/>
                                <w:bottom w:val="none" w:sz="0" w:space="0" w:color="auto"/>
                                <w:right w:val="none" w:sz="0" w:space="0" w:color="auto"/>
                              </w:divBdr>
                              <w:divsChild>
                                <w:div w:id="716852654">
                                  <w:marLeft w:val="0"/>
                                  <w:marRight w:val="0"/>
                                  <w:marTop w:val="0"/>
                                  <w:marBottom w:val="0"/>
                                  <w:divBdr>
                                    <w:top w:val="none" w:sz="0" w:space="0" w:color="auto"/>
                                    <w:left w:val="none" w:sz="0" w:space="0" w:color="auto"/>
                                    <w:bottom w:val="none" w:sz="0" w:space="0" w:color="auto"/>
                                    <w:right w:val="none" w:sz="0" w:space="0" w:color="auto"/>
                                  </w:divBdr>
                                  <w:divsChild>
                                    <w:div w:id="567300446">
                                      <w:marLeft w:val="0"/>
                                      <w:marRight w:val="0"/>
                                      <w:marTop w:val="0"/>
                                      <w:marBottom w:val="0"/>
                                      <w:divBdr>
                                        <w:top w:val="none" w:sz="0" w:space="0" w:color="auto"/>
                                        <w:left w:val="none" w:sz="0" w:space="0" w:color="auto"/>
                                        <w:bottom w:val="none" w:sz="0" w:space="0" w:color="auto"/>
                                        <w:right w:val="none" w:sz="0" w:space="0" w:color="auto"/>
                                      </w:divBdr>
                                      <w:divsChild>
                                        <w:div w:id="1155220345">
                                          <w:marLeft w:val="0"/>
                                          <w:marRight w:val="0"/>
                                          <w:marTop w:val="0"/>
                                          <w:marBottom w:val="0"/>
                                          <w:divBdr>
                                            <w:top w:val="none" w:sz="0" w:space="0" w:color="auto"/>
                                            <w:left w:val="none" w:sz="0" w:space="0" w:color="auto"/>
                                            <w:bottom w:val="none" w:sz="0" w:space="0" w:color="auto"/>
                                            <w:right w:val="none" w:sz="0" w:space="0" w:color="auto"/>
                                          </w:divBdr>
                                          <w:divsChild>
                                            <w:div w:id="780227712">
                                              <w:marLeft w:val="0"/>
                                              <w:marRight w:val="0"/>
                                              <w:marTop w:val="0"/>
                                              <w:marBottom w:val="0"/>
                                              <w:divBdr>
                                                <w:top w:val="none" w:sz="0" w:space="0" w:color="auto"/>
                                                <w:left w:val="none" w:sz="0" w:space="0" w:color="auto"/>
                                                <w:bottom w:val="none" w:sz="0" w:space="0" w:color="auto"/>
                                                <w:right w:val="none" w:sz="0" w:space="0" w:color="auto"/>
                                              </w:divBdr>
                                              <w:divsChild>
                                                <w:div w:id="410927994">
                                                  <w:marLeft w:val="0"/>
                                                  <w:marRight w:val="0"/>
                                                  <w:marTop w:val="0"/>
                                                  <w:marBottom w:val="0"/>
                                                  <w:divBdr>
                                                    <w:top w:val="none" w:sz="0" w:space="0" w:color="auto"/>
                                                    <w:left w:val="none" w:sz="0" w:space="0" w:color="auto"/>
                                                    <w:bottom w:val="none" w:sz="0" w:space="0" w:color="auto"/>
                                                    <w:right w:val="none" w:sz="0" w:space="0" w:color="auto"/>
                                                  </w:divBdr>
                                                  <w:divsChild>
                                                    <w:div w:id="878977904">
                                                      <w:marLeft w:val="0"/>
                                                      <w:marRight w:val="0"/>
                                                      <w:marTop w:val="0"/>
                                                      <w:marBottom w:val="0"/>
                                                      <w:divBdr>
                                                        <w:top w:val="none" w:sz="0" w:space="0" w:color="auto"/>
                                                        <w:left w:val="none" w:sz="0" w:space="0" w:color="auto"/>
                                                        <w:bottom w:val="none" w:sz="0" w:space="0" w:color="auto"/>
                                                        <w:right w:val="none" w:sz="0" w:space="0" w:color="auto"/>
                                                      </w:divBdr>
                                                      <w:divsChild>
                                                        <w:div w:id="256330912">
                                                          <w:marLeft w:val="0"/>
                                                          <w:marRight w:val="0"/>
                                                          <w:marTop w:val="0"/>
                                                          <w:marBottom w:val="0"/>
                                                          <w:divBdr>
                                                            <w:top w:val="none" w:sz="0" w:space="0" w:color="auto"/>
                                                            <w:left w:val="none" w:sz="0" w:space="0" w:color="auto"/>
                                                            <w:bottom w:val="none" w:sz="0" w:space="0" w:color="auto"/>
                                                            <w:right w:val="none" w:sz="0" w:space="0" w:color="auto"/>
                                                          </w:divBdr>
                                                          <w:divsChild>
                                                            <w:div w:id="1280139401">
                                                              <w:marLeft w:val="0"/>
                                                              <w:marRight w:val="0"/>
                                                              <w:marTop w:val="0"/>
                                                              <w:marBottom w:val="0"/>
                                                              <w:divBdr>
                                                                <w:top w:val="none" w:sz="0" w:space="0" w:color="auto"/>
                                                                <w:left w:val="none" w:sz="0" w:space="0" w:color="auto"/>
                                                                <w:bottom w:val="none" w:sz="0" w:space="0" w:color="auto"/>
                                                                <w:right w:val="none" w:sz="0" w:space="0" w:color="auto"/>
                                                              </w:divBdr>
                                                              <w:divsChild>
                                                                <w:div w:id="2025553110">
                                                                  <w:marLeft w:val="0"/>
                                                                  <w:marRight w:val="0"/>
                                                                  <w:marTop w:val="0"/>
                                                                  <w:marBottom w:val="0"/>
                                                                  <w:divBdr>
                                                                    <w:top w:val="none" w:sz="0" w:space="0" w:color="auto"/>
                                                                    <w:left w:val="none" w:sz="0" w:space="0" w:color="auto"/>
                                                                    <w:bottom w:val="none" w:sz="0" w:space="0" w:color="auto"/>
                                                                    <w:right w:val="none" w:sz="0" w:space="0" w:color="auto"/>
                                                                  </w:divBdr>
                                                                  <w:divsChild>
                                                                    <w:div w:id="657156183">
                                                                      <w:marLeft w:val="0"/>
                                                                      <w:marRight w:val="0"/>
                                                                      <w:marTop w:val="0"/>
                                                                      <w:marBottom w:val="0"/>
                                                                      <w:divBdr>
                                                                        <w:top w:val="none" w:sz="0" w:space="0" w:color="auto"/>
                                                                        <w:left w:val="none" w:sz="0" w:space="0" w:color="auto"/>
                                                                        <w:bottom w:val="none" w:sz="0" w:space="0" w:color="auto"/>
                                                                        <w:right w:val="none" w:sz="0" w:space="0" w:color="auto"/>
                                                                      </w:divBdr>
                                                                      <w:divsChild>
                                                                        <w:div w:id="1997606981">
                                                                          <w:marLeft w:val="0"/>
                                                                          <w:marRight w:val="0"/>
                                                                          <w:marTop w:val="0"/>
                                                                          <w:marBottom w:val="0"/>
                                                                          <w:divBdr>
                                                                            <w:top w:val="none" w:sz="0" w:space="0" w:color="auto"/>
                                                                            <w:left w:val="none" w:sz="0" w:space="0" w:color="auto"/>
                                                                            <w:bottom w:val="none" w:sz="0" w:space="0" w:color="auto"/>
                                                                            <w:right w:val="none" w:sz="0" w:space="0" w:color="auto"/>
                                                                          </w:divBdr>
                                                                          <w:divsChild>
                                                                            <w:div w:id="12323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268509">
                                                  <w:marLeft w:val="0"/>
                                                  <w:marRight w:val="0"/>
                                                  <w:marTop w:val="0"/>
                                                  <w:marBottom w:val="0"/>
                                                  <w:divBdr>
                                                    <w:top w:val="none" w:sz="0" w:space="0" w:color="auto"/>
                                                    <w:left w:val="none" w:sz="0" w:space="0" w:color="auto"/>
                                                    <w:bottom w:val="none" w:sz="0" w:space="0" w:color="auto"/>
                                                    <w:right w:val="none" w:sz="0" w:space="0" w:color="auto"/>
                                                  </w:divBdr>
                                                  <w:divsChild>
                                                    <w:div w:id="389112597">
                                                      <w:marLeft w:val="0"/>
                                                      <w:marRight w:val="0"/>
                                                      <w:marTop w:val="0"/>
                                                      <w:marBottom w:val="0"/>
                                                      <w:divBdr>
                                                        <w:top w:val="none" w:sz="0" w:space="0" w:color="auto"/>
                                                        <w:left w:val="none" w:sz="0" w:space="0" w:color="auto"/>
                                                        <w:bottom w:val="none" w:sz="0" w:space="0" w:color="auto"/>
                                                        <w:right w:val="none" w:sz="0" w:space="0" w:color="auto"/>
                                                      </w:divBdr>
                                                      <w:divsChild>
                                                        <w:div w:id="1968587885">
                                                          <w:marLeft w:val="0"/>
                                                          <w:marRight w:val="0"/>
                                                          <w:marTop w:val="0"/>
                                                          <w:marBottom w:val="0"/>
                                                          <w:divBdr>
                                                            <w:top w:val="none" w:sz="0" w:space="0" w:color="auto"/>
                                                            <w:left w:val="none" w:sz="0" w:space="0" w:color="auto"/>
                                                            <w:bottom w:val="none" w:sz="0" w:space="0" w:color="auto"/>
                                                            <w:right w:val="none" w:sz="0" w:space="0" w:color="auto"/>
                                                          </w:divBdr>
                                                          <w:divsChild>
                                                            <w:div w:id="68357084">
                                                              <w:marLeft w:val="0"/>
                                                              <w:marRight w:val="0"/>
                                                              <w:marTop w:val="0"/>
                                                              <w:marBottom w:val="0"/>
                                                              <w:divBdr>
                                                                <w:top w:val="none" w:sz="0" w:space="0" w:color="auto"/>
                                                                <w:left w:val="none" w:sz="0" w:space="0" w:color="auto"/>
                                                                <w:bottom w:val="none" w:sz="0" w:space="0" w:color="auto"/>
                                                                <w:right w:val="none" w:sz="0" w:space="0" w:color="auto"/>
                                                              </w:divBdr>
                                                              <w:divsChild>
                                                                <w:div w:id="615915088">
                                                                  <w:marLeft w:val="0"/>
                                                                  <w:marRight w:val="0"/>
                                                                  <w:marTop w:val="0"/>
                                                                  <w:marBottom w:val="0"/>
                                                                  <w:divBdr>
                                                                    <w:top w:val="none" w:sz="0" w:space="0" w:color="auto"/>
                                                                    <w:left w:val="none" w:sz="0" w:space="0" w:color="auto"/>
                                                                    <w:bottom w:val="none" w:sz="0" w:space="0" w:color="auto"/>
                                                                    <w:right w:val="none" w:sz="0" w:space="0" w:color="auto"/>
                                                                  </w:divBdr>
                                                                  <w:divsChild>
                                                                    <w:div w:id="1539857799">
                                                                      <w:marLeft w:val="0"/>
                                                                      <w:marRight w:val="0"/>
                                                                      <w:marTop w:val="0"/>
                                                                      <w:marBottom w:val="0"/>
                                                                      <w:divBdr>
                                                                        <w:top w:val="none" w:sz="0" w:space="0" w:color="auto"/>
                                                                        <w:left w:val="none" w:sz="0" w:space="0" w:color="auto"/>
                                                                        <w:bottom w:val="none" w:sz="0" w:space="0" w:color="auto"/>
                                                                        <w:right w:val="none" w:sz="0" w:space="0" w:color="auto"/>
                                                                      </w:divBdr>
                                                                      <w:divsChild>
                                                                        <w:div w:id="932593637">
                                                                          <w:marLeft w:val="0"/>
                                                                          <w:marRight w:val="0"/>
                                                                          <w:marTop w:val="0"/>
                                                                          <w:marBottom w:val="0"/>
                                                                          <w:divBdr>
                                                                            <w:top w:val="none" w:sz="0" w:space="0" w:color="auto"/>
                                                                            <w:left w:val="none" w:sz="0" w:space="0" w:color="auto"/>
                                                                            <w:bottom w:val="none" w:sz="0" w:space="0" w:color="auto"/>
                                                                            <w:right w:val="none" w:sz="0" w:space="0" w:color="auto"/>
                                                                          </w:divBdr>
                                                                          <w:divsChild>
                                                                            <w:div w:id="8350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81358">
                                                  <w:marLeft w:val="0"/>
                                                  <w:marRight w:val="0"/>
                                                  <w:marTop w:val="0"/>
                                                  <w:marBottom w:val="0"/>
                                                  <w:divBdr>
                                                    <w:top w:val="none" w:sz="0" w:space="0" w:color="auto"/>
                                                    <w:left w:val="none" w:sz="0" w:space="0" w:color="auto"/>
                                                    <w:bottom w:val="none" w:sz="0" w:space="0" w:color="auto"/>
                                                    <w:right w:val="none" w:sz="0" w:space="0" w:color="auto"/>
                                                  </w:divBdr>
                                                  <w:divsChild>
                                                    <w:div w:id="146046834">
                                                      <w:marLeft w:val="0"/>
                                                      <w:marRight w:val="0"/>
                                                      <w:marTop w:val="0"/>
                                                      <w:marBottom w:val="0"/>
                                                      <w:divBdr>
                                                        <w:top w:val="none" w:sz="0" w:space="0" w:color="auto"/>
                                                        <w:left w:val="none" w:sz="0" w:space="0" w:color="auto"/>
                                                        <w:bottom w:val="none" w:sz="0" w:space="0" w:color="auto"/>
                                                        <w:right w:val="none" w:sz="0" w:space="0" w:color="auto"/>
                                                      </w:divBdr>
                                                      <w:divsChild>
                                                        <w:div w:id="659621455">
                                                          <w:marLeft w:val="0"/>
                                                          <w:marRight w:val="0"/>
                                                          <w:marTop w:val="0"/>
                                                          <w:marBottom w:val="0"/>
                                                          <w:divBdr>
                                                            <w:top w:val="none" w:sz="0" w:space="0" w:color="auto"/>
                                                            <w:left w:val="none" w:sz="0" w:space="0" w:color="auto"/>
                                                            <w:bottom w:val="none" w:sz="0" w:space="0" w:color="auto"/>
                                                            <w:right w:val="none" w:sz="0" w:space="0" w:color="auto"/>
                                                          </w:divBdr>
                                                          <w:divsChild>
                                                            <w:div w:id="309797351">
                                                              <w:marLeft w:val="0"/>
                                                              <w:marRight w:val="0"/>
                                                              <w:marTop w:val="0"/>
                                                              <w:marBottom w:val="0"/>
                                                              <w:divBdr>
                                                                <w:top w:val="none" w:sz="0" w:space="0" w:color="auto"/>
                                                                <w:left w:val="none" w:sz="0" w:space="0" w:color="auto"/>
                                                                <w:bottom w:val="none" w:sz="0" w:space="0" w:color="auto"/>
                                                                <w:right w:val="none" w:sz="0" w:space="0" w:color="auto"/>
                                                              </w:divBdr>
                                                              <w:divsChild>
                                                                <w:div w:id="891774657">
                                                                  <w:marLeft w:val="0"/>
                                                                  <w:marRight w:val="0"/>
                                                                  <w:marTop w:val="0"/>
                                                                  <w:marBottom w:val="0"/>
                                                                  <w:divBdr>
                                                                    <w:top w:val="none" w:sz="0" w:space="0" w:color="auto"/>
                                                                    <w:left w:val="none" w:sz="0" w:space="0" w:color="auto"/>
                                                                    <w:bottom w:val="none" w:sz="0" w:space="0" w:color="auto"/>
                                                                    <w:right w:val="none" w:sz="0" w:space="0" w:color="auto"/>
                                                                  </w:divBdr>
                                                                  <w:divsChild>
                                                                    <w:div w:id="1310331032">
                                                                      <w:marLeft w:val="0"/>
                                                                      <w:marRight w:val="0"/>
                                                                      <w:marTop w:val="0"/>
                                                                      <w:marBottom w:val="0"/>
                                                                      <w:divBdr>
                                                                        <w:top w:val="none" w:sz="0" w:space="0" w:color="auto"/>
                                                                        <w:left w:val="none" w:sz="0" w:space="0" w:color="auto"/>
                                                                        <w:bottom w:val="none" w:sz="0" w:space="0" w:color="auto"/>
                                                                        <w:right w:val="none" w:sz="0" w:space="0" w:color="auto"/>
                                                                      </w:divBdr>
                                                                      <w:divsChild>
                                                                        <w:div w:id="395905317">
                                                                          <w:marLeft w:val="0"/>
                                                                          <w:marRight w:val="0"/>
                                                                          <w:marTop w:val="0"/>
                                                                          <w:marBottom w:val="0"/>
                                                                          <w:divBdr>
                                                                            <w:top w:val="none" w:sz="0" w:space="0" w:color="auto"/>
                                                                            <w:left w:val="none" w:sz="0" w:space="0" w:color="auto"/>
                                                                            <w:bottom w:val="none" w:sz="0" w:space="0" w:color="auto"/>
                                                                            <w:right w:val="none" w:sz="0" w:space="0" w:color="auto"/>
                                                                          </w:divBdr>
                                                                          <w:divsChild>
                                                                            <w:div w:id="1530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453297">
                                                  <w:marLeft w:val="0"/>
                                                  <w:marRight w:val="0"/>
                                                  <w:marTop w:val="0"/>
                                                  <w:marBottom w:val="0"/>
                                                  <w:divBdr>
                                                    <w:top w:val="none" w:sz="0" w:space="0" w:color="auto"/>
                                                    <w:left w:val="none" w:sz="0" w:space="0" w:color="auto"/>
                                                    <w:bottom w:val="none" w:sz="0" w:space="0" w:color="auto"/>
                                                    <w:right w:val="none" w:sz="0" w:space="0" w:color="auto"/>
                                                  </w:divBdr>
                                                  <w:divsChild>
                                                    <w:div w:id="1654917258">
                                                      <w:marLeft w:val="0"/>
                                                      <w:marRight w:val="0"/>
                                                      <w:marTop w:val="0"/>
                                                      <w:marBottom w:val="0"/>
                                                      <w:divBdr>
                                                        <w:top w:val="none" w:sz="0" w:space="0" w:color="auto"/>
                                                        <w:left w:val="none" w:sz="0" w:space="0" w:color="auto"/>
                                                        <w:bottom w:val="none" w:sz="0" w:space="0" w:color="auto"/>
                                                        <w:right w:val="none" w:sz="0" w:space="0" w:color="auto"/>
                                                      </w:divBdr>
                                                      <w:divsChild>
                                                        <w:div w:id="869534183">
                                                          <w:marLeft w:val="0"/>
                                                          <w:marRight w:val="0"/>
                                                          <w:marTop w:val="0"/>
                                                          <w:marBottom w:val="0"/>
                                                          <w:divBdr>
                                                            <w:top w:val="none" w:sz="0" w:space="0" w:color="auto"/>
                                                            <w:left w:val="none" w:sz="0" w:space="0" w:color="auto"/>
                                                            <w:bottom w:val="none" w:sz="0" w:space="0" w:color="auto"/>
                                                            <w:right w:val="none" w:sz="0" w:space="0" w:color="auto"/>
                                                          </w:divBdr>
                                                          <w:divsChild>
                                                            <w:div w:id="1096369782">
                                                              <w:marLeft w:val="0"/>
                                                              <w:marRight w:val="0"/>
                                                              <w:marTop w:val="0"/>
                                                              <w:marBottom w:val="0"/>
                                                              <w:divBdr>
                                                                <w:top w:val="none" w:sz="0" w:space="0" w:color="auto"/>
                                                                <w:left w:val="none" w:sz="0" w:space="0" w:color="auto"/>
                                                                <w:bottom w:val="none" w:sz="0" w:space="0" w:color="auto"/>
                                                                <w:right w:val="none" w:sz="0" w:space="0" w:color="auto"/>
                                                              </w:divBdr>
                                                              <w:divsChild>
                                                                <w:div w:id="618225702">
                                                                  <w:marLeft w:val="0"/>
                                                                  <w:marRight w:val="0"/>
                                                                  <w:marTop w:val="0"/>
                                                                  <w:marBottom w:val="0"/>
                                                                  <w:divBdr>
                                                                    <w:top w:val="none" w:sz="0" w:space="0" w:color="auto"/>
                                                                    <w:left w:val="none" w:sz="0" w:space="0" w:color="auto"/>
                                                                    <w:bottom w:val="none" w:sz="0" w:space="0" w:color="auto"/>
                                                                    <w:right w:val="none" w:sz="0" w:space="0" w:color="auto"/>
                                                                  </w:divBdr>
                                                                  <w:divsChild>
                                                                    <w:div w:id="1832939926">
                                                                      <w:marLeft w:val="0"/>
                                                                      <w:marRight w:val="0"/>
                                                                      <w:marTop w:val="0"/>
                                                                      <w:marBottom w:val="0"/>
                                                                      <w:divBdr>
                                                                        <w:top w:val="none" w:sz="0" w:space="0" w:color="auto"/>
                                                                        <w:left w:val="none" w:sz="0" w:space="0" w:color="auto"/>
                                                                        <w:bottom w:val="none" w:sz="0" w:space="0" w:color="auto"/>
                                                                        <w:right w:val="none" w:sz="0" w:space="0" w:color="auto"/>
                                                                      </w:divBdr>
                                                                      <w:divsChild>
                                                                        <w:div w:id="1879586272">
                                                                          <w:marLeft w:val="0"/>
                                                                          <w:marRight w:val="0"/>
                                                                          <w:marTop w:val="0"/>
                                                                          <w:marBottom w:val="0"/>
                                                                          <w:divBdr>
                                                                            <w:top w:val="none" w:sz="0" w:space="0" w:color="auto"/>
                                                                            <w:left w:val="none" w:sz="0" w:space="0" w:color="auto"/>
                                                                            <w:bottom w:val="none" w:sz="0" w:space="0" w:color="auto"/>
                                                                            <w:right w:val="none" w:sz="0" w:space="0" w:color="auto"/>
                                                                          </w:divBdr>
                                                                          <w:divsChild>
                                                                            <w:div w:id="17274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847090">
                                                  <w:marLeft w:val="0"/>
                                                  <w:marRight w:val="0"/>
                                                  <w:marTop w:val="0"/>
                                                  <w:marBottom w:val="0"/>
                                                  <w:divBdr>
                                                    <w:top w:val="none" w:sz="0" w:space="0" w:color="auto"/>
                                                    <w:left w:val="none" w:sz="0" w:space="0" w:color="auto"/>
                                                    <w:bottom w:val="none" w:sz="0" w:space="0" w:color="auto"/>
                                                    <w:right w:val="none" w:sz="0" w:space="0" w:color="auto"/>
                                                  </w:divBdr>
                                                  <w:divsChild>
                                                    <w:div w:id="1601135696">
                                                      <w:marLeft w:val="0"/>
                                                      <w:marRight w:val="0"/>
                                                      <w:marTop w:val="0"/>
                                                      <w:marBottom w:val="0"/>
                                                      <w:divBdr>
                                                        <w:top w:val="none" w:sz="0" w:space="0" w:color="auto"/>
                                                        <w:left w:val="none" w:sz="0" w:space="0" w:color="auto"/>
                                                        <w:bottom w:val="none" w:sz="0" w:space="0" w:color="auto"/>
                                                        <w:right w:val="none" w:sz="0" w:space="0" w:color="auto"/>
                                                      </w:divBdr>
                                                      <w:divsChild>
                                                        <w:div w:id="9648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45478675">
      <w:bodyDiv w:val="1"/>
      <w:marLeft w:val="0"/>
      <w:marRight w:val="0"/>
      <w:marTop w:val="100"/>
      <w:marBottom w:val="100"/>
      <w:divBdr>
        <w:top w:val="none" w:sz="0" w:space="0" w:color="auto"/>
        <w:left w:val="none" w:sz="0" w:space="0" w:color="auto"/>
        <w:bottom w:val="none" w:sz="0" w:space="0" w:color="auto"/>
        <w:right w:val="none" w:sz="0" w:space="0" w:color="auto"/>
      </w:divBdr>
      <w:divsChild>
        <w:div w:id="1705985890">
          <w:marLeft w:val="0"/>
          <w:marRight w:val="0"/>
          <w:marTop w:val="0"/>
          <w:marBottom w:val="0"/>
          <w:divBdr>
            <w:top w:val="none" w:sz="0" w:space="0" w:color="auto"/>
            <w:left w:val="none" w:sz="0" w:space="0" w:color="auto"/>
            <w:bottom w:val="none" w:sz="0" w:space="0" w:color="auto"/>
            <w:right w:val="none" w:sz="0" w:space="0" w:color="auto"/>
          </w:divBdr>
          <w:divsChild>
            <w:div w:id="1264336226">
              <w:marLeft w:val="0"/>
              <w:marRight w:val="0"/>
              <w:marTop w:val="0"/>
              <w:marBottom w:val="0"/>
              <w:divBdr>
                <w:top w:val="none" w:sz="0" w:space="0" w:color="auto"/>
                <w:left w:val="none" w:sz="0" w:space="0" w:color="auto"/>
                <w:bottom w:val="none" w:sz="0" w:space="0" w:color="auto"/>
                <w:right w:val="none" w:sz="0" w:space="0" w:color="auto"/>
              </w:divBdr>
              <w:divsChild>
                <w:div w:id="484275861">
                  <w:marLeft w:val="0"/>
                  <w:marRight w:val="0"/>
                  <w:marTop w:val="0"/>
                  <w:marBottom w:val="0"/>
                  <w:divBdr>
                    <w:top w:val="none" w:sz="0" w:space="0" w:color="auto"/>
                    <w:left w:val="none" w:sz="0" w:space="0" w:color="auto"/>
                    <w:bottom w:val="none" w:sz="0" w:space="0" w:color="auto"/>
                    <w:right w:val="none" w:sz="0" w:space="0" w:color="auto"/>
                  </w:divBdr>
                  <w:divsChild>
                    <w:div w:id="1539199119">
                      <w:marLeft w:val="0"/>
                      <w:marRight w:val="0"/>
                      <w:marTop w:val="0"/>
                      <w:marBottom w:val="0"/>
                      <w:divBdr>
                        <w:top w:val="none" w:sz="0" w:space="0" w:color="auto"/>
                        <w:left w:val="none" w:sz="0" w:space="0" w:color="auto"/>
                        <w:bottom w:val="none" w:sz="0" w:space="0" w:color="auto"/>
                        <w:right w:val="none" w:sz="0" w:space="0" w:color="auto"/>
                      </w:divBdr>
                      <w:divsChild>
                        <w:div w:id="1257858147">
                          <w:marLeft w:val="0"/>
                          <w:marRight w:val="0"/>
                          <w:marTop w:val="0"/>
                          <w:marBottom w:val="0"/>
                          <w:divBdr>
                            <w:top w:val="none" w:sz="0" w:space="0" w:color="auto"/>
                            <w:left w:val="none" w:sz="0" w:space="0" w:color="auto"/>
                            <w:bottom w:val="none" w:sz="0" w:space="0" w:color="auto"/>
                            <w:right w:val="none" w:sz="0" w:space="0" w:color="auto"/>
                          </w:divBdr>
                          <w:divsChild>
                            <w:div w:id="1636913103">
                              <w:marLeft w:val="0"/>
                              <w:marRight w:val="0"/>
                              <w:marTop w:val="0"/>
                              <w:marBottom w:val="0"/>
                              <w:divBdr>
                                <w:top w:val="none" w:sz="0" w:space="0" w:color="auto"/>
                                <w:left w:val="none" w:sz="0" w:space="0" w:color="auto"/>
                                <w:bottom w:val="none" w:sz="0" w:space="0" w:color="auto"/>
                                <w:right w:val="none" w:sz="0" w:space="0" w:color="auto"/>
                              </w:divBdr>
                              <w:divsChild>
                                <w:div w:id="803237134">
                                  <w:marLeft w:val="0"/>
                                  <w:marRight w:val="0"/>
                                  <w:marTop w:val="0"/>
                                  <w:marBottom w:val="0"/>
                                  <w:divBdr>
                                    <w:top w:val="none" w:sz="0" w:space="0" w:color="auto"/>
                                    <w:left w:val="none" w:sz="0" w:space="0" w:color="auto"/>
                                    <w:bottom w:val="none" w:sz="0" w:space="0" w:color="auto"/>
                                    <w:right w:val="none" w:sz="0" w:space="0" w:color="auto"/>
                                  </w:divBdr>
                                  <w:divsChild>
                                    <w:div w:id="1143696977">
                                      <w:marLeft w:val="0"/>
                                      <w:marRight w:val="0"/>
                                      <w:marTop w:val="0"/>
                                      <w:marBottom w:val="0"/>
                                      <w:divBdr>
                                        <w:top w:val="none" w:sz="0" w:space="0" w:color="auto"/>
                                        <w:left w:val="none" w:sz="0" w:space="0" w:color="auto"/>
                                        <w:bottom w:val="none" w:sz="0" w:space="0" w:color="auto"/>
                                        <w:right w:val="none" w:sz="0" w:space="0" w:color="auto"/>
                                      </w:divBdr>
                                      <w:divsChild>
                                        <w:div w:id="798569731">
                                          <w:marLeft w:val="0"/>
                                          <w:marRight w:val="0"/>
                                          <w:marTop w:val="0"/>
                                          <w:marBottom w:val="0"/>
                                          <w:divBdr>
                                            <w:top w:val="none" w:sz="0" w:space="0" w:color="auto"/>
                                            <w:left w:val="none" w:sz="0" w:space="0" w:color="auto"/>
                                            <w:bottom w:val="none" w:sz="0" w:space="0" w:color="auto"/>
                                            <w:right w:val="none" w:sz="0" w:space="0" w:color="auto"/>
                                          </w:divBdr>
                                          <w:divsChild>
                                            <w:div w:id="2137679507">
                                              <w:marLeft w:val="0"/>
                                              <w:marRight w:val="0"/>
                                              <w:marTop w:val="0"/>
                                              <w:marBottom w:val="0"/>
                                              <w:divBdr>
                                                <w:top w:val="none" w:sz="0" w:space="0" w:color="auto"/>
                                                <w:left w:val="none" w:sz="0" w:space="0" w:color="auto"/>
                                                <w:bottom w:val="none" w:sz="0" w:space="0" w:color="auto"/>
                                                <w:right w:val="none" w:sz="0" w:space="0" w:color="auto"/>
                                              </w:divBdr>
                                              <w:divsChild>
                                                <w:div w:id="1278829181">
                                                  <w:marLeft w:val="0"/>
                                                  <w:marRight w:val="0"/>
                                                  <w:marTop w:val="0"/>
                                                  <w:marBottom w:val="0"/>
                                                  <w:divBdr>
                                                    <w:top w:val="none" w:sz="0" w:space="0" w:color="auto"/>
                                                    <w:left w:val="none" w:sz="0" w:space="0" w:color="auto"/>
                                                    <w:bottom w:val="none" w:sz="0" w:space="0" w:color="auto"/>
                                                    <w:right w:val="none" w:sz="0" w:space="0" w:color="auto"/>
                                                  </w:divBdr>
                                                  <w:divsChild>
                                                    <w:div w:id="627666306">
                                                      <w:marLeft w:val="0"/>
                                                      <w:marRight w:val="0"/>
                                                      <w:marTop w:val="0"/>
                                                      <w:marBottom w:val="0"/>
                                                      <w:divBdr>
                                                        <w:top w:val="none" w:sz="0" w:space="0" w:color="auto"/>
                                                        <w:left w:val="none" w:sz="0" w:space="0" w:color="auto"/>
                                                        <w:bottom w:val="none" w:sz="0" w:space="0" w:color="auto"/>
                                                        <w:right w:val="none" w:sz="0" w:space="0" w:color="auto"/>
                                                      </w:divBdr>
                                                      <w:divsChild>
                                                        <w:div w:id="1581257196">
                                                          <w:marLeft w:val="0"/>
                                                          <w:marRight w:val="0"/>
                                                          <w:marTop w:val="0"/>
                                                          <w:marBottom w:val="0"/>
                                                          <w:divBdr>
                                                            <w:top w:val="none" w:sz="0" w:space="0" w:color="auto"/>
                                                            <w:left w:val="none" w:sz="0" w:space="0" w:color="auto"/>
                                                            <w:bottom w:val="none" w:sz="0" w:space="0" w:color="auto"/>
                                                            <w:right w:val="none" w:sz="0" w:space="0" w:color="auto"/>
                                                          </w:divBdr>
                                                          <w:divsChild>
                                                            <w:div w:id="1322276836">
                                                              <w:marLeft w:val="0"/>
                                                              <w:marRight w:val="0"/>
                                                              <w:marTop w:val="0"/>
                                                              <w:marBottom w:val="0"/>
                                                              <w:divBdr>
                                                                <w:top w:val="none" w:sz="0" w:space="0" w:color="auto"/>
                                                                <w:left w:val="none" w:sz="0" w:space="0" w:color="auto"/>
                                                                <w:bottom w:val="none" w:sz="0" w:space="0" w:color="auto"/>
                                                                <w:right w:val="none" w:sz="0" w:space="0" w:color="auto"/>
                                                              </w:divBdr>
                                                              <w:divsChild>
                                                                <w:div w:id="327514386">
                                                                  <w:marLeft w:val="0"/>
                                                                  <w:marRight w:val="0"/>
                                                                  <w:marTop w:val="0"/>
                                                                  <w:marBottom w:val="0"/>
                                                                  <w:divBdr>
                                                                    <w:top w:val="none" w:sz="0" w:space="0" w:color="auto"/>
                                                                    <w:left w:val="none" w:sz="0" w:space="0" w:color="auto"/>
                                                                    <w:bottom w:val="none" w:sz="0" w:space="0" w:color="auto"/>
                                                                    <w:right w:val="none" w:sz="0" w:space="0" w:color="auto"/>
                                                                  </w:divBdr>
                                                                  <w:divsChild>
                                                                    <w:div w:id="599290848">
                                                                      <w:marLeft w:val="0"/>
                                                                      <w:marRight w:val="0"/>
                                                                      <w:marTop w:val="0"/>
                                                                      <w:marBottom w:val="0"/>
                                                                      <w:divBdr>
                                                                        <w:top w:val="none" w:sz="0" w:space="0" w:color="auto"/>
                                                                        <w:left w:val="none" w:sz="0" w:space="0" w:color="auto"/>
                                                                        <w:bottom w:val="none" w:sz="0" w:space="0" w:color="auto"/>
                                                                        <w:right w:val="none" w:sz="0" w:space="0" w:color="auto"/>
                                                                      </w:divBdr>
                                                                      <w:divsChild>
                                                                        <w:div w:id="1636523686">
                                                                          <w:marLeft w:val="0"/>
                                                                          <w:marRight w:val="0"/>
                                                                          <w:marTop w:val="0"/>
                                                                          <w:marBottom w:val="0"/>
                                                                          <w:divBdr>
                                                                            <w:top w:val="none" w:sz="0" w:space="0" w:color="auto"/>
                                                                            <w:left w:val="none" w:sz="0" w:space="0" w:color="auto"/>
                                                                            <w:bottom w:val="none" w:sz="0" w:space="0" w:color="auto"/>
                                                                            <w:right w:val="none" w:sz="0" w:space="0" w:color="auto"/>
                                                                          </w:divBdr>
                                                                          <w:divsChild>
                                                                            <w:div w:id="16667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4464915">
      <w:bodyDiv w:val="1"/>
      <w:marLeft w:val="0"/>
      <w:marRight w:val="0"/>
      <w:marTop w:val="100"/>
      <w:marBottom w:val="100"/>
      <w:divBdr>
        <w:top w:val="none" w:sz="0" w:space="0" w:color="auto"/>
        <w:left w:val="none" w:sz="0" w:space="0" w:color="auto"/>
        <w:bottom w:val="none" w:sz="0" w:space="0" w:color="auto"/>
        <w:right w:val="none" w:sz="0" w:space="0" w:color="auto"/>
      </w:divBdr>
      <w:divsChild>
        <w:div w:id="976761050">
          <w:marLeft w:val="0"/>
          <w:marRight w:val="0"/>
          <w:marTop w:val="0"/>
          <w:marBottom w:val="0"/>
          <w:divBdr>
            <w:top w:val="none" w:sz="0" w:space="0" w:color="auto"/>
            <w:left w:val="none" w:sz="0" w:space="0" w:color="auto"/>
            <w:bottom w:val="none" w:sz="0" w:space="0" w:color="auto"/>
            <w:right w:val="none" w:sz="0" w:space="0" w:color="auto"/>
          </w:divBdr>
          <w:divsChild>
            <w:div w:id="2135170725">
              <w:marLeft w:val="0"/>
              <w:marRight w:val="0"/>
              <w:marTop w:val="0"/>
              <w:marBottom w:val="0"/>
              <w:divBdr>
                <w:top w:val="none" w:sz="0" w:space="0" w:color="auto"/>
                <w:left w:val="none" w:sz="0" w:space="0" w:color="auto"/>
                <w:bottom w:val="none" w:sz="0" w:space="0" w:color="auto"/>
                <w:right w:val="none" w:sz="0" w:space="0" w:color="auto"/>
              </w:divBdr>
              <w:divsChild>
                <w:div w:id="2113016660">
                  <w:marLeft w:val="0"/>
                  <w:marRight w:val="0"/>
                  <w:marTop w:val="0"/>
                  <w:marBottom w:val="0"/>
                  <w:divBdr>
                    <w:top w:val="none" w:sz="0" w:space="0" w:color="auto"/>
                    <w:left w:val="none" w:sz="0" w:space="0" w:color="auto"/>
                    <w:bottom w:val="none" w:sz="0" w:space="0" w:color="auto"/>
                    <w:right w:val="none" w:sz="0" w:space="0" w:color="auto"/>
                  </w:divBdr>
                  <w:divsChild>
                    <w:div w:id="1814978426">
                      <w:marLeft w:val="0"/>
                      <w:marRight w:val="0"/>
                      <w:marTop w:val="0"/>
                      <w:marBottom w:val="0"/>
                      <w:divBdr>
                        <w:top w:val="none" w:sz="0" w:space="0" w:color="auto"/>
                        <w:left w:val="none" w:sz="0" w:space="0" w:color="auto"/>
                        <w:bottom w:val="none" w:sz="0" w:space="0" w:color="auto"/>
                        <w:right w:val="none" w:sz="0" w:space="0" w:color="auto"/>
                      </w:divBdr>
                      <w:divsChild>
                        <w:div w:id="348918448">
                          <w:marLeft w:val="0"/>
                          <w:marRight w:val="0"/>
                          <w:marTop w:val="0"/>
                          <w:marBottom w:val="0"/>
                          <w:divBdr>
                            <w:top w:val="none" w:sz="0" w:space="0" w:color="auto"/>
                            <w:left w:val="none" w:sz="0" w:space="0" w:color="auto"/>
                            <w:bottom w:val="none" w:sz="0" w:space="0" w:color="auto"/>
                            <w:right w:val="none" w:sz="0" w:space="0" w:color="auto"/>
                          </w:divBdr>
                          <w:divsChild>
                            <w:div w:id="1340473625">
                              <w:marLeft w:val="0"/>
                              <w:marRight w:val="0"/>
                              <w:marTop w:val="0"/>
                              <w:marBottom w:val="0"/>
                              <w:divBdr>
                                <w:top w:val="none" w:sz="0" w:space="0" w:color="auto"/>
                                <w:left w:val="none" w:sz="0" w:space="0" w:color="auto"/>
                                <w:bottom w:val="none" w:sz="0" w:space="0" w:color="auto"/>
                                <w:right w:val="none" w:sz="0" w:space="0" w:color="auto"/>
                              </w:divBdr>
                              <w:divsChild>
                                <w:div w:id="2091390910">
                                  <w:marLeft w:val="0"/>
                                  <w:marRight w:val="0"/>
                                  <w:marTop w:val="0"/>
                                  <w:marBottom w:val="0"/>
                                  <w:divBdr>
                                    <w:top w:val="none" w:sz="0" w:space="0" w:color="auto"/>
                                    <w:left w:val="none" w:sz="0" w:space="0" w:color="auto"/>
                                    <w:bottom w:val="none" w:sz="0" w:space="0" w:color="auto"/>
                                    <w:right w:val="none" w:sz="0" w:space="0" w:color="auto"/>
                                  </w:divBdr>
                                  <w:divsChild>
                                    <w:div w:id="732894953">
                                      <w:marLeft w:val="0"/>
                                      <w:marRight w:val="0"/>
                                      <w:marTop w:val="0"/>
                                      <w:marBottom w:val="0"/>
                                      <w:divBdr>
                                        <w:top w:val="none" w:sz="0" w:space="0" w:color="auto"/>
                                        <w:left w:val="none" w:sz="0" w:space="0" w:color="auto"/>
                                        <w:bottom w:val="none" w:sz="0" w:space="0" w:color="auto"/>
                                        <w:right w:val="none" w:sz="0" w:space="0" w:color="auto"/>
                                      </w:divBdr>
                                      <w:divsChild>
                                        <w:div w:id="66271591">
                                          <w:marLeft w:val="0"/>
                                          <w:marRight w:val="0"/>
                                          <w:marTop w:val="0"/>
                                          <w:marBottom w:val="0"/>
                                          <w:divBdr>
                                            <w:top w:val="none" w:sz="0" w:space="0" w:color="auto"/>
                                            <w:left w:val="none" w:sz="0" w:space="0" w:color="auto"/>
                                            <w:bottom w:val="none" w:sz="0" w:space="0" w:color="auto"/>
                                            <w:right w:val="none" w:sz="0" w:space="0" w:color="auto"/>
                                          </w:divBdr>
                                          <w:divsChild>
                                            <w:div w:id="732965661">
                                              <w:marLeft w:val="0"/>
                                              <w:marRight w:val="0"/>
                                              <w:marTop w:val="0"/>
                                              <w:marBottom w:val="0"/>
                                              <w:divBdr>
                                                <w:top w:val="none" w:sz="0" w:space="0" w:color="auto"/>
                                                <w:left w:val="none" w:sz="0" w:space="0" w:color="auto"/>
                                                <w:bottom w:val="none" w:sz="0" w:space="0" w:color="auto"/>
                                                <w:right w:val="none" w:sz="0" w:space="0" w:color="auto"/>
                                              </w:divBdr>
                                              <w:divsChild>
                                                <w:div w:id="40986862">
                                                  <w:marLeft w:val="0"/>
                                                  <w:marRight w:val="0"/>
                                                  <w:marTop w:val="0"/>
                                                  <w:marBottom w:val="0"/>
                                                  <w:divBdr>
                                                    <w:top w:val="none" w:sz="0" w:space="0" w:color="auto"/>
                                                    <w:left w:val="none" w:sz="0" w:space="0" w:color="auto"/>
                                                    <w:bottom w:val="none" w:sz="0" w:space="0" w:color="auto"/>
                                                    <w:right w:val="none" w:sz="0" w:space="0" w:color="auto"/>
                                                  </w:divBdr>
                                                  <w:divsChild>
                                                    <w:div w:id="2001230961">
                                                      <w:marLeft w:val="0"/>
                                                      <w:marRight w:val="0"/>
                                                      <w:marTop w:val="0"/>
                                                      <w:marBottom w:val="0"/>
                                                      <w:divBdr>
                                                        <w:top w:val="none" w:sz="0" w:space="0" w:color="auto"/>
                                                        <w:left w:val="none" w:sz="0" w:space="0" w:color="auto"/>
                                                        <w:bottom w:val="none" w:sz="0" w:space="0" w:color="auto"/>
                                                        <w:right w:val="none" w:sz="0" w:space="0" w:color="auto"/>
                                                      </w:divBdr>
                                                      <w:divsChild>
                                                        <w:div w:id="1727289643">
                                                          <w:marLeft w:val="0"/>
                                                          <w:marRight w:val="0"/>
                                                          <w:marTop w:val="0"/>
                                                          <w:marBottom w:val="0"/>
                                                          <w:divBdr>
                                                            <w:top w:val="none" w:sz="0" w:space="0" w:color="auto"/>
                                                            <w:left w:val="none" w:sz="0" w:space="0" w:color="auto"/>
                                                            <w:bottom w:val="none" w:sz="0" w:space="0" w:color="auto"/>
                                                            <w:right w:val="none" w:sz="0" w:space="0" w:color="auto"/>
                                                          </w:divBdr>
                                                          <w:divsChild>
                                                            <w:div w:id="1432820393">
                                                              <w:marLeft w:val="0"/>
                                                              <w:marRight w:val="0"/>
                                                              <w:marTop w:val="0"/>
                                                              <w:marBottom w:val="0"/>
                                                              <w:divBdr>
                                                                <w:top w:val="none" w:sz="0" w:space="0" w:color="auto"/>
                                                                <w:left w:val="none" w:sz="0" w:space="0" w:color="auto"/>
                                                                <w:bottom w:val="none" w:sz="0" w:space="0" w:color="auto"/>
                                                                <w:right w:val="none" w:sz="0" w:space="0" w:color="auto"/>
                                                              </w:divBdr>
                                                              <w:divsChild>
                                                                <w:div w:id="1717116856">
                                                                  <w:marLeft w:val="0"/>
                                                                  <w:marRight w:val="0"/>
                                                                  <w:marTop w:val="0"/>
                                                                  <w:marBottom w:val="0"/>
                                                                  <w:divBdr>
                                                                    <w:top w:val="none" w:sz="0" w:space="0" w:color="auto"/>
                                                                    <w:left w:val="none" w:sz="0" w:space="0" w:color="auto"/>
                                                                    <w:bottom w:val="none" w:sz="0" w:space="0" w:color="auto"/>
                                                                    <w:right w:val="none" w:sz="0" w:space="0" w:color="auto"/>
                                                                  </w:divBdr>
                                                                  <w:divsChild>
                                                                    <w:div w:id="939065597">
                                                                      <w:marLeft w:val="0"/>
                                                                      <w:marRight w:val="0"/>
                                                                      <w:marTop w:val="0"/>
                                                                      <w:marBottom w:val="0"/>
                                                                      <w:divBdr>
                                                                        <w:top w:val="none" w:sz="0" w:space="0" w:color="auto"/>
                                                                        <w:left w:val="none" w:sz="0" w:space="0" w:color="auto"/>
                                                                        <w:bottom w:val="none" w:sz="0" w:space="0" w:color="auto"/>
                                                                        <w:right w:val="none" w:sz="0" w:space="0" w:color="auto"/>
                                                                      </w:divBdr>
                                                                      <w:divsChild>
                                                                        <w:div w:id="1672483202">
                                                                          <w:marLeft w:val="0"/>
                                                                          <w:marRight w:val="0"/>
                                                                          <w:marTop w:val="0"/>
                                                                          <w:marBottom w:val="0"/>
                                                                          <w:divBdr>
                                                                            <w:top w:val="none" w:sz="0" w:space="0" w:color="auto"/>
                                                                            <w:left w:val="none" w:sz="0" w:space="0" w:color="auto"/>
                                                                            <w:bottom w:val="none" w:sz="0" w:space="0" w:color="auto"/>
                                                                            <w:right w:val="none" w:sz="0" w:space="0" w:color="auto"/>
                                                                          </w:divBdr>
                                                                          <w:divsChild>
                                                                            <w:div w:id="11618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959647809">
      <w:bodyDiv w:val="1"/>
      <w:marLeft w:val="0"/>
      <w:marRight w:val="0"/>
      <w:marTop w:val="100"/>
      <w:marBottom w:val="100"/>
      <w:divBdr>
        <w:top w:val="none" w:sz="0" w:space="0" w:color="auto"/>
        <w:left w:val="none" w:sz="0" w:space="0" w:color="auto"/>
        <w:bottom w:val="none" w:sz="0" w:space="0" w:color="auto"/>
        <w:right w:val="none" w:sz="0" w:space="0" w:color="auto"/>
      </w:divBdr>
      <w:divsChild>
        <w:div w:id="790708817">
          <w:marLeft w:val="0"/>
          <w:marRight w:val="0"/>
          <w:marTop w:val="0"/>
          <w:marBottom w:val="0"/>
          <w:divBdr>
            <w:top w:val="none" w:sz="0" w:space="0" w:color="auto"/>
            <w:left w:val="none" w:sz="0" w:space="0" w:color="auto"/>
            <w:bottom w:val="none" w:sz="0" w:space="0" w:color="auto"/>
            <w:right w:val="none" w:sz="0" w:space="0" w:color="auto"/>
          </w:divBdr>
          <w:divsChild>
            <w:div w:id="81033486">
              <w:marLeft w:val="0"/>
              <w:marRight w:val="0"/>
              <w:marTop w:val="0"/>
              <w:marBottom w:val="0"/>
              <w:divBdr>
                <w:top w:val="none" w:sz="0" w:space="0" w:color="auto"/>
                <w:left w:val="none" w:sz="0" w:space="0" w:color="auto"/>
                <w:bottom w:val="none" w:sz="0" w:space="0" w:color="auto"/>
                <w:right w:val="none" w:sz="0" w:space="0" w:color="auto"/>
              </w:divBdr>
              <w:divsChild>
                <w:div w:id="1885172470">
                  <w:marLeft w:val="0"/>
                  <w:marRight w:val="0"/>
                  <w:marTop w:val="0"/>
                  <w:marBottom w:val="0"/>
                  <w:divBdr>
                    <w:top w:val="none" w:sz="0" w:space="0" w:color="auto"/>
                    <w:left w:val="none" w:sz="0" w:space="0" w:color="auto"/>
                    <w:bottom w:val="none" w:sz="0" w:space="0" w:color="auto"/>
                    <w:right w:val="none" w:sz="0" w:space="0" w:color="auto"/>
                  </w:divBdr>
                  <w:divsChild>
                    <w:div w:id="717776315">
                      <w:marLeft w:val="0"/>
                      <w:marRight w:val="0"/>
                      <w:marTop w:val="0"/>
                      <w:marBottom w:val="0"/>
                      <w:divBdr>
                        <w:top w:val="none" w:sz="0" w:space="0" w:color="auto"/>
                        <w:left w:val="none" w:sz="0" w:space="0" w:color="auto"/>
                        <w:bottom w:val="none" w:sz="0" w:space="0" w:color="auto"/>
                        <w:right w:val="none" w:sz="0" w:space="0" w:color="auto"/>
                      </w:divBdr>
                      <w:divsChild>
                        <w:div w:id="1592422973">
                          <w:marLeft w:val="0"/>
                          <w:marRight w:val="0"/>
                          <w:marTop w:val="0"/>
                          <w:marBottom w:val="0"/>
                          <w:divBdr>
                            <w:top w:val="none" w:sz="0" w:space="0" w:color="auto"/>
                            <w:left w:val="none" w:sz="0" w:space="0" w:color="auto"/>
                            <w:bottom w:val="none" w:sz="0" w:space="0" w:color="auto"/>
                            <w:right w:val="none" w:sz="0" w:space="0" w:color="auto"/>
                          </w:divBdr>
                          <w:divsChild>
                            <w:div w:id="1916473020">
                              <w:marLeft w:val="0"/>
                              <w:marRight w:val="0"/>
                              <w:marTop w:val="0"/>
                              <w:marBottom w:val="0"/>
                              <w:divBdr>
                                <w:top w:val="none" w:sz="0" w:space="0" w:color="auto"/>
                                <w:left w:val="none" w:sz="0" w:space="0" w:color="auto"/>
                                <w:bottom w:val="none" w:sz="0" w:space="0" w:color="auto"/>
                                <w:right w:val="none" w:sz="0" w:space="0" w:color="auto"/>
                              </w:divBdr>
                              <w:divsChild>
                                <w:div w:id="182283778">
                                  <w:marLeft w:val="0"/>
                                  <w:marRight w:val="0"/>
                                  <w:marTop w:val="0"/>
                                  <w:marBottom w:val="0"/>
                                  <w:divBdr>
                                    <w:top w:val="none" w:sz="0" w:space="0" w:color="auto"/>
                                    <w:left w:val="none" w:sz="0" w:space="0" w:color="auto"/>
                                    <w:bottom w:val="none" w:sz="0" w:space="0" w:color="auto"/>
                                    <w:right w:val="none" w:sz="0" w:space="0" w:color="auto"/>
                                  </w:divBdr>
                                  <w:divsChild>
                                    <w:div w:id="2117208455">
                                      <w:marLeft w:val="0"/>
                                      <w:marRight w:val="0"/>
                                      <w:marTop w:val="0"/>
                                      <w:marBottom w:val="0"/>
                                      <w:divBdr>
                                        <w:top w:val="none" w:sz="0" w:space="0" w:color="auto"/>
                                        <w:left w:val="none" w:sz="0" w:space="0" w:color="auto"/>
                                        <w:bottom w:val="none" w:sz="0" w:space="0" w:color="auto"/>
                                        <w:right w:val="none" w:sz="0" w:space="0" w:color="auto"/>
                                      </w:divBdr>
                                      <w:divsChild>
                                        <w:div w:id="228538315">
                                          <w:marLeft w:val="0"/>
                                          <w:marRight w:val="0"/>
                                          <w:marTop w:val="0"/>
                                          <w:marBottom w:val="0"/>
                                          <w:divBdr>
                                            <w:top w:val="none" w:sz="0" w:space="0" w:color="auto"/>
                                            <w:left w:val="none" w:sz="0" w:space="0" w:color="auto"/>
                                            <w:bottom w:val="none" w:sz="0" w:space="0" w:color="auto"/>
                                            <w:right w:val="none" w:sz="0" w:space="0" w:color="auto"/>
                                          </w:divBdr>
                                          <w:divsChild>
                                            <w:div w:id="2010597398">
                                              <w:marLeft w:val="0"/>
                                              <w:marRight w:val="0"/>
                                              <w:marTop w:val="0"/>
                                              <w:marBottom w:val="0"/>
                                              <w:divBdr>
                                                <w:top w:val="none" w:sz="0" w:space="0" w:color="auto"/>
                                                <w:left w:val="none" w:sz="0" w:space="0" w:color="auto"/>
                                                <w:bottom w:val="none" w:sz="0" w:space="0" w:color="auto"/>
                                                <w:right w:val="none" w:sz="0" w:space="0" w:color="auto"/>
                                              </w:divBdr>
                                              <w:divsChild>
                                                <w:div w:id="1766263652">
                                                  <w:marLeft w:val="0"/>
                                                  <w:marRight w:val="0"/>
                                                  <w:marTop w:val="0"/>
                                                  <w:marBottom w:val="0"/>
                                                  <w:divBdr>
                                                    <w:top w:val="none" w:sz="0" w:space="0" w:color="auto"/>
                                                    <w:left w:val="none" w:sz="0" w:space="0" w:color="auto"/>
                                                    <w:bottom w:val="none" w:sz="0" w:space="0" w:color="auto"/>
                                                    <w:right w:val="none" w:sz="0" w:space="0" w:color="auto"/>
                                                  </w:divBdr>
                                                  <w:divsChild>
                                                    <w:div w:id="1262226125">
                                                      <w:marLeft w:val="0"/>
                                                      <w:marRight w:val="0"/>
                                                      <w:marTop w:val="0"/>
                                                      <w:marBottom w:val="0"/>
                                                      <w:divBdr>
                                                        <w:top w:val="none" w:sz="0" w:space="0" w:color="auto"/>
                                                        <w:left w:val="none" w:sz="0" w:space="0" w:color="auto"/>
                                                        <w:bottom w:val="none" w:sz="0" w:space="0" w:color="auto"/>
                                                        <w:right w:val="none" w:sz="0" w:space="0" w:color="auto"/>
                                                      </w:divBdr>
                                                      <w:divsChild>
                                                        <w:div w:id="1162158004">
                                                          <w:marLeft w:val="0"/>
                                                          <w:marRight w:val="0"/>
                                                          <w:marTop w:val="0"/>
                                                          <w:marBottom w:val="0"/>
                                                          <w:divBdr>
                                                            <w:top w:val="none" w:sz="0" w:space="0" w:color="auto"/>
                                                            <w:left w:val="none" w:sz="0" w:space="0" w:color="auto"/>
                                                            <w:bottom w:val="none" w:sz="0" w:space="0" w:color="auto"/>
                                                            <w:right w:val="none" w:sz="0" w:space="0" w:color="auto"/>
                                                          </w:divBdr>
                                                          <w:divsChild>
                                                            <w:div w:id="1781216862">
                                                              <w:marLeft w:val="0"/>
                                                              <w:marRight w:val="0"/>
                                                              <w:marTop w:val="0"/>
                                                              <w:marBottom w:val="0"/>
                                                              <w:divBdr>
                                                                <w:top w:val="none" w:sz="0" w:space="0" w:color="auto"/>
                                                                <w:left w:val="none" w:sz="0" w:space="0" w:color="auto"/>
                                                                <w:bottom w:val="none" w:sz="0" w:space="0" w:color="auto"/>
                                                                <w:right w:val="none" w:sz="0" w:space="0" w:color="auto"/>
                                                              </w:divBdr>
                                                              <w:divsChild>
                                                                <w:div w:id="418066992">
                                                                  <w:marLeft w:val="0"/>
                                                                  <w:marRight w:val="0"/>
                                                                  <w:marTop w:val="0"/>
                                                                  <w:marBottom w:val="0"/>
                                                                  <w:divBdr>
                                                                    <w:top w:val="none" w:sz="0" w:space="0" w:color="auto"/>
                                                                    <w:left w:val="none" w:sz="0" w:space="0" w:color="auto"/>
                                                                    <w:bottom w:val="none" w:sz="0" w:space="0" w:color="auto"/>
                                                                    <w:right w:val="none" w:sz="0" w:space="0" w:color="auto"/>
                                                                  </w:divBdr>
                                                                  <w:divsChild>
                                                                    <w:div w:id="1516722837">
                                                                      <w:marLeft w:val="0"/>
                                                                      <w:marRight w:val="0"/>
                                                                      <w:marTop w:val="0"/>
                                                                      <w:marBottom w:val="0"/>
                                                                      <w:divBdr>
                                                                        <w:top w:val="none" w:sz="0" w:space="0" w:color="auto"/>
                                                                        <w:left w:val="none" w:sz="0" w:space="0" w:color="auto"/>
                                                                        <w:bottom w:val="none" w:sz="0" w:space="0" w:color="auto"/>
                                                                        <w:right w:val="none" w:sz="0" w:space="0" w:color="auto"/>
                                                                      </w:divBdr>
                                                                      <w:divsChild>
                                                                        <w:div w:id="33889438">
                                                                          <w:marLeft w:val="0"/>
                                                                          <w:marRight w:val="0"/>
                                                                          <w:marTop w:val="0"/>
                                                                          <w:marBottom w:val="0"/>
                                                                          <w:divBdr>
                                                                            <w:top w:val="none" w:sz="0" w:space="0" w:color="auto"/>
                                                                            <w:left w:val="none" w:sz="0" w:space="0" w:color="auto"/>
                                                                            <w:bottom w:val="none" w:sz="0" w:space="0" w:color="auto"/>
                                                                            <w:right w:val="none" w:sz="0" w:space="0" w:color="auto"/>
                                                                          </w:divBdr>
                                                                          <w:divsChild>
                                                                            <w:div w:id="217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27358961">
      <w:bodyDiv w:val="1"/>
      <w:marLeft w:val="0"/>
      <w:marRight w:val="0"/>
      <w:marTop w:val="100"/>
      <w:marBottom w:val="100"/>
      <w:divBdr>
        <w:top w:val="none" w:sz="0" w:space="0" w:color="auto"/>
        <w:left w:val="none" w:sz="0" w:space="0" w:color="auto"/>
        <w:bottom w:val="none" w:sz="0" w:space="0" w:color="auto"/>
        <w:right w:val="none" w:sz="0" w:space="0" w:color="auto"/>
      </w:divBdr>
      <w:divsChild>
        <w:div w:id="1260678550">
          <w:marLeft w:val="0"/>
          <w:marRight w:val="0"/>
          <w:marTop w:val="0"/>
          <w:marBottom w:val="0"/>
          <w:divBdr>
            <w:top w:val="none" w:sz="0" w:space="0" w:color="auto"/>
            <w:left w:val="none" w:sz="0" w:space="0" w:color="auto"/>
            <w:bottom w:val="none" w:sz="0" w:space="0" w:color="auto"/>
            <w:right w:val="none" w:sz="0" w:space="0" w:color="auto"/>
          </w:divBdr>
          <w:divsChild>
            <w:div w:id="112141543">
              <w:marLeft w:val="0"/>
              <w:marRight w:val="0"/>
              <w:marTop w:val="0"/>
              <w:marBottom w:val="0"/>
              <w:divBdr>
                <w:top w:val="none" w:sz="0" w:space="0" w:color="auto"/>
                <w:left w:val="none" w:sz="0" w:space="0" w:color="auto"/>
                <w:bottom w:val="none" w:sz="0" w:space="0" w:color="auto"/>
                <w:right w:val="none" w:sz="0" w:space="0" w:color="auto"/>
              </w:divBdr>
              <w:divsChild>
                <w:div w:id="783035332">
                  <w:marLeft w:val="0"/>
                  <w:marRight w:val="0"/>
                  <w:marTop w:val="0"/>
                  <w:marBottom w:val="0"/>
                  <w:divBdr>
                    <w:top w:val="none" w:sz="0" w:space="0" w:color="auto"/>
                    <w:left w:val="none" w:sz="0" w:space="0" w:color="auto"/>
                    <w:bottom w:val="none" w:sz="0" w:space="0" w:color="auto"/>
                    <w:right w:val="none" w:sz="0" w:space="0" w:color="auto"/>
                  </w:divBdr>
                  <w:divsChild>
                    <w:div w:id="640041136">
                      <w:marLeft w:val="0"/>
                      <w:marRight w:val="0"/>
                      <w:marTop w:val="0"/>
                      <w:marBottom w:val="0"/>
                      <w:divBdr>
                        <w:top w:val="none" w:sz="0" w:space="0" w:color="auto"/>
                        <w:left w:val="none" w:sz="0" w:space="0" w:color="auto"/>
                        <w:bottom w:val="none" w:sz="0" w:space="0" w:color="auto"/>
                        <w:right w:val="none" w:sz="0" w:space="0" w:color="auto"/>
                      </w:divBdr>
                      <w:divsChild>
                        <w:div w:id="1533610896">
                          <w:marLeft w:val="0"/>
                          <w:marRight w:val="0"/>
                          <w:marTop w:val="0"/>
                          <w:marBottom w:val="0"/>
                          <w:divBdr>
                            <w:top w:val="none" w:sz="0" w:space="0" w:color="auto"/>
                            <w:left w:val="none" w:sz="0" w:space="0" w:color="auto"/>
                            <w:bottom w:val="none" w:sz="0" w:space="0" w:color="auto"/>
                            <w:right w:val="none" w:sz="0" w:space="0" w:color="auto"/>
                          </w:divBdr>
                          <w:divsChild>
                            <w:div w:id="238903101">
                              <w:marLeft w:val="0"/>
                              <w:marRight w:val="0"/>
                              <w:marTop w:val="0"/>
                              <w:marBottom w:val="0"/>
                              <w:divBdr>
                                <w:top w:val="none" w:sz="0" w:space="0" w:color="auto"/>
                                <w:left w:val="none" w:sz="0" w:space="0" w:color="auto"/>
                                <w:bottom w:val="none" w:sz="0" w:space="0" w:color="auto"/>
                                <w:right w:val="none" w:sz="0" w:space="0" w:color="auto"/>
                              </w:divBdr>
                              <w:divsChild>
                                <w:div w:id="1933319093">
                                  <w:marLeft w:val="0"/>
                                  <w:marRight w:val="0"/>
                                  <w:marTop w:val="0"/>
                                  <w:marBottom w:val="0"/>
                                  <w:divBdr>
                                    <w:top w:val="none" w:sz="0" w:space="0" w:color="auto"/>
                                    <w:left w:val="none" w:sz="0" w:space="0" w:color="auto"/>
                                    <w:bottom w:val="none" w:sz="0" w:space="0" w:color="auto"/>
                                    <w:right w:val="none" w:sz="0" w:space="0" w:color="auto"/>
                                  </w:divBdr>
                                  <w:divsChild>
                                    <w:div w:id="773329981">
                                      <w:marLeft w:val="0"/>
                                      <w:marRight w:val="0"/>
                                      <w:marTop w:val="0"/>
                                      <w:marBottom w:val="0"/>
                                      <w:divBdr>
                                        <w:top w:val="none" w:sz="0" w:space="0" w:color="auto"/>
                                        <w:left w:val="none" w:sz="0" w:space="0" w:color="auto"/>
                                        <w:bottom w:val="none" w:sz="0" w:space="0" w:color="auto"/>
                                        <w:right w:val="none" w:sz="0" w:space="0" w:color="auto"/>
                                      </w:divBdr>
                                      <w:divsChild>
                                        <w:div w:id="1137525682">
                                          <w:marLeft w:val="0"/>
                                          <w:marRight w:val="0"/>
                                          <w:marTop w:val="0"/>
                                          <w:marBottom w:val="0"/>
                                          <w:divBdr>
                                            <w:top w:val="none" w:sz="0" w:space="0" w:color="auto"/>
                                            <w:left w:val="none" w:sz="0" w:space="0" w:color="auto"/>
                                            <w:bottom w:val="none" w:sz="0" w:space="0" w:color="auto"/>
                                            <w:right w:val="none" w:sz="0" w:space="0" w:color="auto"/>
                                          </w:divBdr>
                                          <w:divsChild>
                                            <w:div w:id="1710495500">
                                              <w:marLeft w:val="0"/>
                                              <w:marRight w:val="0"/>
                                              <w:marTop w:val="0"/>
                                              <w:marBottom w:val="0"/>
                                              <w:divBdr>
                                                <w:top w:val="none" w:sz="0" w:space="0" w:color="auto"/>
                                                <w:left w:val="none" w:sz="0" w:space="0" w:color="auto"/>
                                                <w:bottom w:val="none" w:sz="0" w:space="0" w:color="auto"/>
                                                <w:right w:val="none" w:sz="0" w:space="0" w:color="auto"/>
                                              </w:divBdr>
                                              <w:divsChild>
                                                <w:div w:id="671027200">
                                                  <w:marLeft w:val="0"/>
                                                  <w:marRight w:val="0"/>
                                                  <w:marTop w:val="0"/>
                                                  <w:marBottom w:val="0"/>
                                                  <w:divBdr>
                                                    <w:top w:val="none" w:sz="0" w:space="0" w:color="auto"/>
                                                    <w:left w:val="none" w:sz="0" w:space="0" w:color="auto"/>
                                                    <w:bottom w:val="none" w:sz="0" w:space="0" w:color="auto"/>
                                                    <w:right w:val="none" w:sz="0" w:space="0" w:color="auto"/>
                                                  </w:divBdr>
                                                  <w:divsChild>
                                                    <w:div w:id="923952219">
                                                      <w:marLeft w:val="0"/>
                                                      <w:marRight w:val="0"/>
                                                      <w:marTop w:val="0"/>
                                                      <w:marBottom w:val="0"/>
                                                      <w:divBdr>
                                                        <w:top w:val="none" w:sz="0" w:space="0" w:color="auto"/>
                                                        <w:left w:val="none" w:sz="0" w:space="0" w:color="auto"/>
                                                        <w:bottom w:val="none" w:sz="0" w:space="0" w:color="auto"/>
                                                        <w:right w:val="none" w:sz="0" w:space="0" w:color="auto"/>
                                                      </w:divBdr>
                                                      <w:divsChild>
                                                        <w:div w:id="917448795">
                                                          <w:marLeft w:val="0"/>
                                                          <w:marRight w:val="0"/>
                                                          <w:marTop w:val="0"/>
                                                          <w:marBottom w:val="0"/>
                                                          <w:divBdr>
                                                            <w:top w:val="none" w:sz="0" w:space="0" w:color="auto"/>
                                                            <w:left w:val="none" w:sz="0" w:space="0" w:color="auto"/>
                                                            <w:bottom w:val="none" w:sz="0" w:space="0" w:color="auto"/>
                                                            <w:right w:val="none" w:sz="0" w:space="0" w:color="auto"/>
                                                          </w:divBdr>
                                                          <w:divsChild>
                                                            <w:div w:id="933904286">
                                                              <w:marLeft w:val="0"/>
                                                              <w:marRight w:val="0"/>
                                                              <w:marTop w:val="0"/>
                                                              <w:marBottom w:val="0"/>
                                                              <w:divBdr>
                                                                <w:top w:val="none" w:sz="0" w:space="0" w:color="auto"/>
                                                                <w:left w:val="none" w:sz="0" w:space="0" w:color="auto"/>
                                                                <w:bottom w:val="none" w:sz="0" w:space="0" w:color="auto"/>
                                                                <w:right w:val="none" w:sz="0" w:space="0" w:color="auto"/>
                                                              </w:divBdr>
                                                              <w:divsChild>
                                                                <w:div w:id="682900075">
                                                                  <w:marLeft w:val="0"/>
                                                                  <w:marRight w:val="0"/>
                                                                  <w:marTop w:val="0"/>
                                                                  <w:marBottom w:val="0"/>
                                                                  <w:divBdr>
                                                                    <w:top w:val="none" w:sz="0" w:space="0" w:color="auto"/>
                                                                    <w:left w:val="none" w:sz="0" w:space="0" w:color="auto"/>
                                                                    <w:bottom w:val="none" w:sz="0" w:space="0" w:color="auto"/>
                                                                    <w:right w:val="none" w:sz="0" w:space="0" w:color="auto"/>
                                                                  </w:divBdr>
                                                                  <w:divsChild>
                                                                    <w:div w:id="730886693">
                                                                      <w:marLeft w:val="0"/>
                                                                      <w:marRight w:val="0"/>
                                                                      <w:marTop w:val="0"/>
                                                                      <w:marBottom w:val="0"/>
                                                                      <w:divBdr>
                                                                        <w:top w:val="none" w:sz="0" w:space="0" w:color="auto"/>
                                                                        <w:left w:val="none" w:sz="0" w:space="0" w:color="auto"/>
                                                                        <w:bottom w:val="none" w:sz="0" w:space="0" w:color="auto"/>
                                                                        <w:right w:val="none" w:sz="0" w:space="0" w:color="auto"/>
                                                                      </w:divBdr>
                                                                      <w:divsChild>
                                                                        <w:div w:id="75639285">
                                                                          <w:marLeft w:val="0"/>
                                                                          <w:marRight w:val="0"/>
                                                                          <w:marTop w:val="0"/>
                                                                          <w:marBottom w:val="0"/>
                                                                          <w:divBdr>
                                                                            <w:top w:val="none" w:sz="0" w:space="0" w:color="auto"/>
                                                                            <w:left w:val="none" w:sz="0" w:space="0" w:color="auto"/>
                                                                            <w:bottom w:val="none" w:sz="0" w:space="0" w:color="auto"/>
                                                                            <w:right w:val="none" w:sz="0" w:space="0" w:color="auto"/>
                                                                          </w:divBdr>
                                                                          <w:divsChild>
                                                                            <w:div w:id="6075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70171261">
      <w:bodyDiv w:val="1"/>
      <w:marLeft w:val="0"/>
      <w:marRight w:val="0"/>
      <w:marTop w:val="100"/>
      <w:marBottom w:val="100"/>
      <w:divBdr>
        <w:top w:val="none" w:sz="0" w:space="0" w:color="auto"/>
        <w:left w:val="none" w:sz="0" w:space="0" w:color="auto"/>
        <w:bottom w:val="none" w:sz="0" w:space="0" w:color="auto"/>
        <w:right w:val="none" w:sz="0" w:space="0" w:color="auto"/>
      </w:divBdr>
      <w:divsChild>
        <w:div w:id="777942837">
          <w:marLeft w:val="0"/>
          <w:marRight w:val="0"/>
          <w:marTop w:val="0"/>
          <w:marBottom w:val="0"/>
          <w:divBdr>
            <w:top w:val="none" w:sz="0" w:space="0" w:color="auto"/>
            <w:left w:val="none" w:sz="0" w:space="0" w:color="auto"/>
            <w:bottom w:val="none" w:sz="0" w:space="0" w:color="auto"/>
            <w:right w:val="none" w:sz="0" w:space="0" w:color="auto"/>
          </w:divBdr>
          <w:divsChild>
            <w:div w:id="1227297771">
              <w:marLeft w:val="0"/>
              <w:marRight w:val="0"/>
              <w:marTop w:val="0"/>
              <w:marBottom w:val="0"/>
              <w:divBdr>
                <w:top w:val="none" w:sz="0" w:space="0" w:color="auto"/>
                <w:left w:val="none" w:sz="0" w:space="0" w:color="auto"/>
                <w:bottom w:val="none" w:sz="0" w:space="0" w:color="auto"/>
                <w:right w:val="none" w:sz="0" w:space="0" w:color="auto"/>
              </w:divBdr>
              <w:divsChild>
                <w:div w:id="786432779">
                  <w:marLeft w:val="0"/>
                  <w:marRight w:val="0"/>
                  <w:marTop w:val="0"/>
                  <w:marBottom w:val="0"/>
                  <w:divBdr>
                    <w:top w:val="none" w:sz="0" w:space="0" w:color="auto"/>
                    <w:left w:val="none" w:sz="0" w:space="0" w:color="auto"/>
                    <w:bottom w:val="none" w:sz="0" w:space="0" w:color="auto"/>
                    <w:right w:val="none" w:sz="0" w:space="0" w:color="auto"/>
                  </w:divBdr>
                  <w:divsChild>
                    <w:div w:id="1972666071">
                      <w:marLeft w:val="0"/>
                      <w:marRight w:val="0"/>
                      <w:marTop w:val="0"/>
                      <w:marBottom w:val="0"/>
                      <w:divBdr>
                        <w:top w:val="none" w:sz="0" w:space="0" w:color="auto"/>
                        <w:left w:val="none" w:sz="0" w:space="0" w:color="auto"/>
                        <w:bottom w:val="none" w:sz="0" w:space="0" w:color="auto"/>
                        <w:right w:val="none" w:sz="0" w:space="0" w:color="auto"/>
                      </w:divBdr>
                      <w:divsChild>
                        <w:div w:id="2017658436">
                          <w:marLeft w:val="0"/>
                          <w:marRight w:val="0"/>
                          <w:marTop w:val="0"/>
                          <w:marBottom w:val="0"/>
                          <w:divBdr>
                            <w:top w:val="none" w:sz="0" w:space="0" w:color="auto"/>
                            <w:left w:val="none" w:sz="0" w:space="0" w:color="auto"/>
                            <w:bottom w:val="none" w:sz="0" w:space="0" w:color="auto"/>
                            <w:right w:val="none" w:sz="0" w:space="0" w:color="auto"/>
                          </w:divBdr>
                          <w:divsChild>
                            <w:div w:id="387729446">
                              <w:marLeft w:val="0"/>
                              <w:marRight w:val="0"/>
                              <w:marTop w:val="0"/>
                              <w:marBottom w:val="0"/>
                              <w:divBdr>
                                <w:top w:val="none" w:sz="0" w:space="0" w:color="auto"/>
                                <w:left w:val="none" w:sz="0" w:space="0" w:color="auto"/>
                                <w:bottom w:val="none" w:sz="0" w:space="0" w:color="auto"/>
                                <w:right w:val="none" w:sz="0" w:space="0" w:color="auto"/>
                              </w:divBdr>
                              <w:divsChild>
                                <w:div w:id="458492589">
                                  <w:marLeft w:val="0"/>
                                  <w:marRight w:val="0"/>
                                  <w:marTop w:val="0"/>
                                  <w:marBottom w:val="0"/>
                                  <w:divBdr>
                                    <w:top w:val="none" w:sz="0" w:space="0" w:color="auto"/>
                                    <w:left w:val="none" w:sz="0" w:space="0" w:color="auto"/>
                                    <w:bottom w:val="none" w:sz="0" w:space="0" w:color="auto"/>
                                    <w:right w:val="none" w:sz="0" w:space="0" w:color="auto"/>
                                  </w:divBdr>
                                  <w:divsChild>
                                    <w:div w:id="741682086">
                                      <w:marLeft w:val="0"/>
                                      <w:marRight w:val="0"/>
                                      <w:marTop w:val="0"/>
                                      <w:marBottom w:val="0"/>
                                      <w:divBdr>
                                        <w:top w:val="none" w:sz="0" w:space="0" w:color="auto"/>
                                        <w:left w:val="none" w:sz="0" w:space="0" w:color="auto"/>
                                        <w:bottom w:val="none" w:sz="0" w:space="0" w:color="auto"/>
                                        <w:right w:val="none" w:sz="0" w:space="0" w:color="auto"/>
                                      </w:divBdr>
                                      <w:divsChild>
                                        <w:div w:id="706762422">
                                          <w:marLeft w:val="0"/>
                                          <w:marRight w:val="0"/>
                                          <w:marTop w:val="0"/>
                                          <w:marBottom w:val="0"/>
                                          <w:divBdr>
                                            <w:top w:val="none" w:sz="0" w:space="0" w:color="auto"/>
                                            <w:left w:val="none" w:sz="0" w:space="0" w:color="auto"/>
                                            <w:bottom w:val="none" w:sz="0" w:space="0" w:color="auto"/>
                                            <w:right w:val="none" w:sz="0" w:space="0" w:color="auto"/>
                                          </w:divBdr>
                                          <w:divsChild>
                                            <w:div w:id="1858038719">
                                              <w:marLeft w:val="0"/>
                                              <w:marRight w:val="0"/>
                                              <w:marTop w:val="0"/>
                                              <w:marBottom w:val="0"/>
                                              <w:divBdr>
                                                <w:top w:val="none" w:sz="0" w:space="0" w:color="auto"/>
                                                <w:left w:val="none" w:sz="0" w:space="0" w:color="auto"/>
                                                <w:bottom w:val="none" w:sz="0" w:space="0" w:color="auto"/>
                                                <w:right w:val="none" w:sz="0" w:space="0" w:color="auto"/>
                                              </w:divBdr>
                                              <w:divsChild>
                                                <w:div w:id="1502087842">
                                                  <w:marLeft w:val="0"/>
                                                  <w:marRight w:val="0"/>
                                                  <w:marTop w:val="0"/>
                                                  <w:marBottom w:val="0"/>
                                                  <w:divBdr>
                                                    <w:top w:val="none" w:sz="0" w:space="0" w:color="auto"/>
                                                    <w:left w:val="none" w:sz="0" w:space="0" w:color="auto"/>
                                                    <w:bottom w:val="none" w:sz="0" w:space="0" w:color="auto"/>
                                                    <w:right w:val="none" w:sz="0" w:space="0" w:color="auto"/>
                                                  </w:divBdr>
                                                  <w:divsChild>
                                                    <w:div w:id="326179854">
                                                      <w:marLeft w:val="0"/>
                                                      <w:marRight w:val="0"/>
                                                      <w:marTop w:val="0"/>
                                                      <w:marBottom w:val="0"/>
                                                      <w:divBdr>
                                                        <w:top w:val="none" w:sz="0" w:space="0" w:color="auto"/>
                                                        <w:left w:val="none" w:sz="0" w:space="0" w:color="auto"/>
                                                        <w:bottom w:val="none" w:sz="0" w:space="0" w:color="auto"/>
                                                        <w:right w:val="none" w:sz="0" w:space="0" w:color="auto"/>
                                                      </w:divBdr>
                                                      <w:divsChild>
                                                        <w:div w:id="1116563370">
                                                          <w:marLeft w:val="0"/>
                                                          <w:marRight w:val="0"/>
                                                          <w:marTop w:val="0"/>
                                                          <w:marBottom w:val="0"/>
                                                          <w:divBdr>
                                                            <w:top w:val="none" w:sz="0" w:space="0" w:color="auto"/>
                                                            <w:left w:val="none" w:sz="0" w:space="0" w:color="auto"/>
                                                            <w:bottom w:val="none" w:sz="0" w:space="0" w:color="auto"/>
                                                            <w:right w:val="none" w:sz="0" w:space="0" w:color="auto"/>
                                                          </w:divBdr>
                                                          <w:divsChild>
                                                            <w:div w:id="1330792231">
                                                              <w:marLeft w:val="0"/>
                                                              <w:marRight w:val="0"/>
                                                              <w:marTop w:val="0"/>
                                                              <w:marBottom w:val="0"/>
                                                              <w:divBdr>
                                                                <w:top w:val="none" w:sz="0" w:space="0" w:color="auto"/>
                                                                <w:left w:val="none" w:sz="0" w:space="0" w:color="auto"/>
                                                                <w:bottom w:val="none" w:sz="0" w:space="0" w:color="auto"/>
                                                                <w:right w:val="none" w:sz="0" w:space="0" w:color="auto"/>
                                                              </w:divBdr>
                                                              <w:divsChild>
                                                                <w:div w:id="519856170">
                                                                  <w:marLeft w:val="0"/>
                                                                  <w:marRight w:val="0"/>
                                                                  <w:marTop w:val="0"/>
                                                                  <w:marBottom w:val="0"/>
                                                                  <w:divBdr>
                                                                    <w:top w:val="none" w:sz="0" w:space="0" w:color="auto"/>
                                                                    <w:left w:val="none" w:sz="0" w:space="0" w:color="auto"/>
                                                                    <w:bottom w:val="none" w:sz="0" w:space="0" w:color="auto"/>
                                                                    <w:right w:val="none" w:sz="0" w:space="0" w:color="auto"/>
                                                                  </w:divBdr>
                                                                  <w:divsChild>
                                                                    <w:div w:id="99572533">
                                                                      <w:marLeft w:val="0"/>
                                                                      <w:marRight w:val="0"/>
                                                                      <w:marTop w:val="0"/>
                                                                      <w:marBottom w:val="0"/>
                                                                      <w:divBdr>
                                                                        <w:top w:val="none" w:sz="0" w:space="0" w:color="auto"/>
                                                                        <w:left w:val="none" w:sz="0" w:space="0" w:color="auto"/>
                                                                        <w:bottom w:val="none" w:sz="0" w:space="0" w:color="auto"/>
                                                                        <w:right w:val="none" w:sz="0" w:space="0" w:color="auto"/>
                                                                      </w:divBdr>
                                                                      <w:divsChild>
                                                                        <w:div w:id="1307784272">
                                                                          <w:marLeft w:val="0"/>
                                                                          <w:marRight w:val="0"/>
                                                                          <w:marTop w:val="0"/>
                                                                          <w:marBottom w:val="0"/>
                                                                          <w:divBdr>
                                                                            <w:top w:val="none" w:sz="0" w:space="0" w:color="auto"/>
                                                                            <w:left w:val="none" w:sz="0" w:space="0" w:color="auto"/>
                                                                            <w:bottom w:val="none" w:sz="0" w:space="0" w:color="auto"/>
                                                                            <w:right w:val="none" w:sz="0" w:space="0" w:color="auto"/>
                                                                          </w:divBdr>
                                                                          <w:divsChild>
                                                                            <w:div w:id="19141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693532705">
      <w:bodyDiv w:val="1"/>
      <w:marLeft w:val="0"/>
      <w:marRight w:val="0"/>
      <w:marTop w:val="100"/>
      <w:marBottom w:val="100"/>
      <w:divBdr>
        <w:top w:val="none" w:sz="0" w:space="0" w:color="auto"/>
        <w:left w:val="none" w:sz="0" w:space="0" w:color="auto"/>
        <w:bottom w:val="none" w:sz="0" w:space="0" w:color="auto"/>
        <w:right w:val="none" w:sz="0" w:space="0" w:color="auto"/>
      </w:divBdr>
      <w:divsChild>
        <w:div w:id="500660869">
          <w:marLeft w:val="0"/>
          <w:marRight w:val="0"/>
          <w:marTop w:val="0"/>
          <w:marBottom w:val="0"/>
          <w:divBdr>
            <w:top w:val="none" w:sz="0" w:space="0" w:color="auto"/>
            <w:left w:val="none" w:sz="0" w:space="0" w:color="auto"/>
            <w:bottom w:val="none" w:sz="0" w:space="0" w:color="auto"/>
            <w:right w:val="none" w:sz="0" w:space="0" w:color="auto"/>
          </w:divBdr>
          <w:divsChild>
            <w:div w:id="2079549284">
              <w:marLeft w:val="0"/>
              <w:marRight w:val="0"/>
              <w:marTop w:val="0"/>
              <w:marBottom w:val="0"/>
              <w:divBdr>
                <w:top w:val="none" w:sz="0" w:space="0" w:color="auto"/>
                <w:left w:val="none" w:sz="0" w:space="0" w:color="auto"/>
                <w:bottom w:val="none" w:sz="0" w:space="0" w:color="auto"/>
                <w:right w:val="none" w:sz="0" w:space="0" w:color="auto"/>
              </w:divBdr>
              <w:divsChild>
                <w:div w:id="1221089586">
                  <w:marLeft w:val="0"/>
                  <w:marRight w:val="0"/>
                  <w:marTop w:val="0"/>
                  <w:marBottom w:val="0"/>
                  <w:divBdr>
                    <w:top w:val="none" w:sz="0" w:space="0" w:color="auto"/>
                    <w:left w:val="none" w:sz="0" w:space="0" w:color="auto"/>
                    <w:bottom w:val="none" w:sz="0" w:space="0" w:color="auto"/>
                    <w:right w:val="none" w:sz="0" w:space="0" w:color="auto"/>
                  </w:divBdr>
                  <w:divsChild>
                    <w:div w:id="1909147038">
                      <w:marLeft w:val="0"/>
                      <w:marRight w:val="0"/>
                      <w:marTop w:val="0"/>
                      <w:marBottom w:val="0"/>
                      <w:divBdr>
                        <w:top w:val="none" w:sz="0" w:space="0" w:color="auto"/>
                        <w:left w:val="none" w:sz="0" w:space="0" w:color="auto"/>
                        <w:bottom w:val="none" w:sz="0" w:space="0" w:color="auto"/>
                        <w:right w:val="none" w:sz="0" w:space="0" w:color="auto"/>
                      </w:divBdr>
                      <w:divsChild>
                        <w:div w:id="1620339038">
                          <w:marLeft w:val="0"/>
                          <w:marRight w:val="0"/>
                          <w:marTop w:val="0"/>
                          <w:marBottom w:val="0"/>
                          <w:divBdr>
                            <w:top w:val="none" w:sz="0" w:space="0" w:color="auto"/>
                            <w:left w:val="none" w:sz="0" w:space="0" w:color="auto"/>
                            <w:bottom w:val="none" w:sz="0" w:space="0" w:color="auto"/>
                            <w:right w:val="none" w:sz="0" w:space="0" w:color="auto"/>
                          </w:divBdr>
                          <w:divsChild>
                            <w:div w:id="226570196">
                              <w:marLeft w:val="0"/>
                              <w:marRight w:val="0"/>
                              <w:marTop w:val="0"/>
                              <w:marBottom w:val="0"/>
                              <w:divBdr>
                                <w:top w:val="none" w:sz="0" w:space="0" w:color="auto"/>
                                <w:left w:val="none" w:sz="0" w:space="0" w:color="auto"/>
                                <w:bottom w:val="none" w:sz="0" w:space="0" w:color="auto"/>
                                <w:right w:val="none" w:sz="0" w:space="0" w:color="auto"/>
                              </w:divBdr>
                              <w:divsChild>
                                <w:div w:id="1072118328">
                                  <w:marLeft w:val="0"/>
                                  <w:marRight w:val="0"/>
                                  <w:marTop w:val="0"/>
                                  <w:marBottom w:val="0"/>
                                  <w:divBdr>
                                    <w:top w:val="none" w:sz="0" w:space="0" w:color="auto"/>
                                    <w:left w:val="none" w:sz="0" w:space="0" w:color="auto"/>
                                    <w:bottom w:val="none" w:sz="0" w:space="0" w:color="auto"/>
                                    <w:right w:val="none" w:sz="0" w:space="0" w:color="auto"/>
                                  </w:divBdr>
                                  <w:divsChild>
                                    <w:div w:id="679696488">
                                      <w:marLeft w:val="0"/>
                                      <w:marRight w:val="0"/>
                                      <w:marTop w:val="0"/>
                                      <w:marBottom w:val="0"/>
                                      <w:divBdr>
                                        <w:top w:val="none" w:sz="0" w:space="0" w:color="auto"/>
                                        <w:left w:val="none" w:sz="0" w:space="0" w:color="auto"/>
                                        <w:bottom w:val="none" w:sz="0" w:space="0" w:color="auto"/>
                                        <w:right w:val="none" w:sz="0" w:space="0" w:color="auto"/>
                                      </w:divBdr>
                                      <w:divsChild>
                                        <w:div w:id="787622579">
                                          <w:marLeft w:val="0"/>
                                          <w:marRight w:val="0"/>
                                          <w:marTop w:val="0"/>
                                          <w:marBottom w:val="0"/>
                                          <w:divBdr>
                                            <w:top w:val="none" w:sz="0" w:space="0" w:color="auto"/>
                                            <w:left w:val="none" w:sz="0" w:space="0" w:color="auto"/>
                                            <w:bottom w:val="none" w:sz="0" w:space="0" w:color="auto"/>
                                            <w:right w:val="none" w:sz="0" w:space="0" w:color="auto"/>
                                          </w:divBdr>
                                          <w:divsChild>
                                            <w:div w:id="973372202">
                                              <w:marLeft w:val="0"/>
                                              <w:marRight w:val="0"/>
                                              <w:marTop w:val="0"/>
                                              <w:marBottom w:val="0"/>
                                              <w:divBdr>
                                                <w:top w:val="none" w:sz="0" w:space="0" w:color="auto"/>
                                                <w:left w:val="none" w:sz="0" w:space="0" w:color="auto"/>
                                                <w:bottom w:val="none" w:sz="0" w:space="0" w:color="auto"/>
                                                <w:right w:val="none" w:sz="0" w:space="0" w:color="auto"/>
                                              </w:divBdr>
                                              <w:divsChild>
                                                <w:div w:id="1219050702">
                                                  <w:marLeft w:val="0"/>
                                                  <w:marRight w:val="0"/>
                                                  <w:marTop w:val="0"/>
                                                  <w:marBottom w:val="0"/>
                                                  <w:divBdr>
                                                    <w:top w:val="none" w:sz="0" w:space="0" w:color="auto"/>
                                                    <w:left w:val="none" w:sz="0" w:space="0" w:color="auto"/>
                                                    <w:bottom w:val="none" w:sz="0" w:space="0" w:color="auto"/>
                                                    <w:right w:val="none" w:sz="0" w:space="0" w:color="auto"/>
                                                  </w:divBdr>
                                                  <w:divsChild>
                                                    <w:div w:id="614825634">
                                                      <w:marLeft w:val="0"/>
                                                      <w:marRight w:val="0"/>
                                                      <w:marTop w:val="0"/>
                                                      <w:marBottom w:val="0"/>
                                                      <w:divBdr>
                                                        <w:top w:val="none" w:sz="0" w:space="0" w:color="auto"/>
                                                        <w:left w:val="none" w:sz="0" w:space="0" w:color="auto"/>
                                                        <w:bottom w:val="none" w:sz="0" w:space="0" w:color="auto"/>
                                                        <w:right w:val="none" w:sz="0" w:space="0" w:color="auto"/>
                                                      </w:divBdr>
                                                      <w:divsChild>
                                                        <w:div w:id="2042708954">
                                                          <w:marLeft w:val="0"/>
                                                          <w:marRight w:val="0"/>
                                                          <w:marTop w:val="0"/>
                                                          <w:marBottom w:val="0"/>
                                                          <w:divBdr>
                                                            <w:top w:val="none" w:sz="0" w:space="0" w:color="auto"/>
                                                            <w:left w:val="none" w:sz="0" w:space="0" w:color="auto"/>
                                                            <w:bottom w:val="none" w:sz="0" w:space="0" w:color="auto"/>
                                                            <w:right w:val="none" w:sz="0" w:space="0" w:color="auto"/>
                                                          </w:divBdr>
                                                          <w:divsChild>
                                                            <w:div w:id="50083100">
                                                              <w:marLeft w:val="0"/>
                                                              <w:marRight w:val="0"/>
                                                              <w:marTop w:val="0"/>
                                                              <w:marBottom w:val="0"/>
                                                              <w:divBdr>
                                                                <w:top w:val="none" w:sz="0" w:space="0" w:color="auto"/>
                                                                <w:left w:val="none" w:sz="0" w:space="0" w:color="auto"/>
                                                                <w:bottom w:val="none" w:sz="0" w:space="0" w:color="auto"/>
                                                                <w:right w:val="none" w:sz="0" w:space="0" w:color="auto"/>
                                                              </w:divBdr>
                                                              <w:divsChild>
                                                                <w:div w:id="1199244475">
                                                                  <w:marLeft w:val="0"/>
                                                                  <w:marRight w:val="0"/>
                                                                  <w:marTop w:val="0"/>
                                                                  <w:marBottom w:val="0"/>
                                                                  <w:divBdr>
                                                                    <w:top w:val="none" w:sz="0" w:space="0" w:color="auto"/>
                                                                    <w:left w:val="none" w:sz="0" w:space="0" w:color="auto"/>
                                                                    <w:bottom w:val="none" w:sz="0" w:space="0" w:color="auto"/>
                                                                    <w:right w:val="none" w:sz="0" w:space="0" w:color="auto"/>
                                                                  </w:divBdr>
                                                                  <w:divsChild>
                                                                    <w:div w:id="277874400">
                                                                      <w:marLeft w:val="0"/>
                                                                      <w:marRight w:val="0"/>
                                                                      <w:marTop w:val="0"/>
                                                                      <w:marBottom w:val="0"/>
                                                                      <w:divBdr>
                                                                        <w:top w:val="none" w:sz="0" w:space="0" w:color="auto"/>
                                                                        <w:left w:val="none" w:sz="0" w:space="0" w:color="auto"/>
                                                                        <w:bottom w:val="none" w:sz="0" w:space="0" w:color="auto"/>
                                                                        <w:right w:val="none" w:sz="0" w:space="0" w:color="auto"/>
                                                                      </w:divBdr>
                                                                      <w:divsChild>
                                                                        <w:div w:id="1821925046">
                                                                          <w:marLeft w:val="0"/>
                                                                          <w:marRight w:val="0"/>
                                                                          <w:marTop w:val="0"/>
                                                                          <w:marBottom w:val="0"/>
                                                                          <w:divBdr>
                                                                            <w:top w:val="none" w:sz="0" w:space="0" w:color="auto"/>
                                                                            <w:left w:val="none" w:sz="0" w:space="0" w:color="auto"/>
                                                                            <w:bottom w:val="none" w:sz="0" w:space="0" w:color="auto"/>
                                                                            <w:right w:val="none" w:sz="0" w:space="0" w:color="auto"/>
                                                                          </w:divBdr>
                                                                          <w:divsChild>
                                                                            <w:div w:id="3200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775443754">
      <w:bodyDiv w:val="1"/>
      <w:marLeft w:val="0"/>
      <w:marRight w:val="0"/>
      <w:marTop w:val="100"/>
      <w:marBottom w:val="100"/>
      <w:divBdr>
        <w:top w:val="none" w:sz="0" w:space="0" w:color="auto"/>
        <w:left w:val="none" w:sz="0" w:space="0" w:color="auto"/>
        <w:bottom w:val="none" w:sz="0" w:space="0" w:color="auto"/>
        <w:right w:val="none" w:sz="0" w:space="0" w:color="auto"/>
      </w:divBdr>
      <w:divsChild>
        <w:div w:id="1090468137">
          <w:marLeft w:val="0"/>
          <w:marRight w:val="0"/>
          <w:marTop w:val="0"/>
          <w:marBottom w:val="0"/>
          <w:divBdr>
            <w:top w:val="none" w:sz="0" w:space="0" w:color="auto"/>
            <w:left w:val="none" w:sz="0" w:space="0" w:color="auto"/>
            <w:bottom w:val="none" w:sz="0" w:space="0" w:color="auto"/>
            <w:right w:val="none" w:sz="0" w:space="0" w:color="auto"/>
          </w:divBdr>
          <w:divsChild>
            <w:div w:id="899362808">
              <w:marLeft w:val="0"/>
              <w:marRight w:val="0"/>
              <w:marTop w:val="0"/>
              <w:marBottom w:val="0"/>
              <w:divBdr>
                <w:top w:val="none" w:sz="0" w:space="0" w:color="auto"/>
                <w:left w:val="none" w:sz="0" w:space="0" w:color="auto"/>
                <w:bottom w:val="none" w:sz="0" w:space="0" w:color="auto"/>
                <w:right w:val="none" w:sz="0" w:space="0" w:color="auto"/>
              </w:divBdr>
              <w:divsChild>
                <w:div w:id="823622129">
                  <w:marLeft w:val="0"/>
                  <w:marRight w:val="0"/>
                  <w:marTop w:val="0"/>
                  <w:marBottom w:val="0"/>
                  <w:divBdr>
                    <w:top w:val="none" w:sz="0" w:space="0" w:color="auto"/>
                    <w:left w:val="none" w:sz="0" w:space="0" w:color="auto"/>
                    <w:bottom w:val="none" w:sz="0" w:space="0" w:color="auto"/>
                    <w:right w:val="none" w:sz="0" w:space="0" w:color="auto"/>
                  </w:divBdr>
                  <w:divsChild>
                    <w:div w:id="2064206297">
                      <w:marLeft w:val="0"/>
                      <w:marRight w:val="0"/>
                      <w:marTop w:val="0"/>
                      <w:marBottom w:val="0"/>
                      <w:divBdr>
                        <w:top w:val="none" w:sz="0" w:space="0" w:color="auto"/>
                        <w:left w:val="none" w:sz="0" w:space="0" w:color="auto"/>
                        <w:bottom w:val="none" w:sz="0" w:space="0" w:color="auto"/>
                        <w:right w:val="none" w:sz="0" w:space="0" w:color="auto"/>
                      </w:divBdr>
                      <w:divsChild>
                        <w:div w:id="699277884">
                          <w:marLeft w:val="0"/>
                          <w:marRight w:val="0"/>
                          <w:marTop w:val="0"/>
                          <w:marBottom w:val="0"/>
                          <w:divBdr>
                            <w:top w:val="none" w:sz="0" w:space="0" w:color="auto"/>
                            <w:left w:val="none" w:sz="0" w:space="0" w:color="auto"/>
                            <w:bottom w:val="none" w:sz="0" w:space="0" w:color="auto"/>
                            <w:right w:val="none" w:sz="0" w:space="0" w:color="auto"/>
                          </w:divBdr>
                          <w:divsChild>
                            <w:div w:id="766734031">
                              <w:marLeft w:val="0"/>
                              <w:marRight w:val="0"/>
                              <w:marTop w:val="0"/>
                              <w:marBottom w:val="0"/>
                              <w:divBdr>
                                <w:top w:val="none" w:sz="0" w:space="0" w:color="auto"/>
                                <w:left w:val="none" w:sz="0" w:space="0" w:color="auto"/>
                                <w:bottom w:val="none" w:sz="0" w:space="0" w:color="auto"/>
                                <w:right w:val="none" w:sz="0" w:space="0" w:color="auto"/>
                              </w:divBdr>
                              <w:divsChild>
                                <w:div w:id="1515220554">
                                  <w:marLeft w:val="0"/>
                                  <w:marRight w:val="0"/>
                                  <w:marTop w:val="0"/>
                                  <w:marBottom w:val="0"/>
                                  <w:divBdr>
                                    <w:top w:val="none" w:sz="0" w:space="0" w:color="auto"/>
                                    <w:left w:val="none" w:sz="0" w:space="0" w:color="auto"/>
                                    <w:bottom w:val="none" w:sz="0" w:space="0" w:color="auto"/>
                                    <w:right w:val="none" w:sz="0" w:space="0" w:color="auto"/>
                                  </w:divBdr>
                                  <w:divsChild>
                                    <w:div w:id="1055936356">
                                      <w:marLeft w:val="0"/>
                                      <w:marRight w:val="0"/>
                                      <w:marTop w:val="0"/>
                                      <w:marBottom w:val="0"/>
                                      <w:divBdr>
                                        <w:top w:val="none" w:sz="0" w:space="0" w:color="auto"/>
                                        <w:left w:val="none" w:sz="0" w:space="0" w:color="auto"/>
                                        <w:bottom w:val="none" w:sz="0" w:space="0" w:color="auto"/>
                                        <w:right w:val="none" w:sz="0" w:space="0" w:color="auto"/>
                                      </w:divBdr>
                                      <w:divsChild>
                                        <w:div w:id="2070761202">
                                          <w:marLeft w:val="0"/>
                                          <w:marRight w:val="0"/>
                                          <w:marTop w:val="0"/>
                                          <w:marBottom w:val="0"/>
                                          <w:divBdr>
                                            <w:top w:val="none" w:sz="0" w:space="0" w:color="auto"/>
                                            <w:left w:val="none" w:sz="0" w:space="0" w:color="auto"/>
                                            <w:bottom w:val="none" w:sz="0" w:space="0" w:color="auto"/>
                                            <w:right w:val="none" w:sz="0" w:space="0" w:color="auto"/>
                                          </w:divBdr>
                                          <w:divsChild>
                                            <w:div w:id="1016149072">
                                              <w:marLeft w:val="0"/>
                                              <w:marRight w:val="0"/>
                                              <w:marTop w:val="0"/>
                                              <w:marBottom w:val="0"/>
                                              <w:divBdr>
                                                <w:top w:val="none" w:sz="0" w:space="0" w:color="auto"/>
                                                <w:left w:val="none" w:sz="0" w:space="0" w:color="auto"/>
                                                <w:bottom w:val="none" w:sz="0" w:space="0" w:color="auto"/>
                                                <w:right w:val="none" w:sz="0" w:space="0" w:color="auto"/>
                                              </w:divBdr>
                                              <w:divsChild>
                                                <w:div w:id="571426769">
                                                  <w:marLeft w:val="0"/>
                                                  <w:marRight w:val="0"/>
                                                  <w:marTop w:val="0"/>
                                                  <w:marBottom w:val="0"/>
                                                  <w:divBdr>
                                                    <w:top w:val="none" w:sz="0" w:space="0" w:color="auto"/>
                                                    <w:left w:val="none" w:sz="0" w:space="0" w:color="auto"/>
                                                    <w:bottom w:val="none" w:sz="0" w:space="0" w:color="auto"/>
                                                    <w:right w:val="none" w:sz="0" w:space="0" w:color="auto"/>
                                                  </w:divBdr>
                                                  <w:divsChild>
                                                    <w:div w:id="1352878006">
                                                      <w:marLeft w:val="0"/>
                                                      <w:marRight w:val="0"/>
                                                      <w:marTop w:val="0"/>
                                                      <w:marBottom w:val="0"/>
                                                      <w:divBdr>
                                                        <w:top w:val="none" w:sz="0" w:space="0" w:color="auto"/>
                                                        <w:left w:val="none" w:sz="0" w:space="0" w:color="auto"/>
                                                        <w:bottom w:val="none" w:sz="0" w:space="0" w:color="auto"/>
                                                        <w:right w:val="none" w:sz="0" w:space="0" w:color="auto"/>
                                                      </w:divBdr>
                                                      <w:divsChild>
                                                        <w:div w:id="1001852531">
                                                          <w:marLeft w:val="0"/>
                                                          <w:marRight w:val="0"/>
                                                          <w:marTop w:val="0"/>
                                                          <w:marBottom w:val="0"/>
                                                          <w:divBdr>
                                                            <w:top w:val="none" w:sz="0" w:space="0" w:color="auto"/>
                                                            <w:left w:val="none" w:sz="0" w:space="0" w:color="auto"/>
                                                            <w:bottom w:val="none" w:sz="0" w:space="0" w:color="auto"/>
                                                            <w:right w:val="none" w:sz="0" w:space="0" w:color="auto"/>
                                                          </w:divBdr>
                                                          <w:divsChild>
                                                            <w:div w:id="1370955099">
                                                              <w:marLeft w:val="0"/>
                                                              <w:marRight w:val="0"/>
                                                              <w:marTop w:val="0"/>
                                                              <w:marBottom w:val="0"/>
                                                              <w:divBdr>
                                                                <w:top w:val="none" w:sz="0" w:space="0" w:color="auto"/>
                                                                <w:left w:val="none" w:sz="0" w:space="0" w:color="auto"/>
                                                                <w:bottom w:val="none" w:sz="0" w:space="0" w:color="auto"/>
                                                                <w:right w:val="none" w:sz="0" w:space="0" w:color="auto"/>
                                                              </w:divBdr>
                                                              <w:divsChild>
                                                                <w:div w:id="1956864689">
                                                                  <w:marLeft w:val="0"/>
                                                                  <w:marRight w:val="0"/>
                                                                  <w:marTop w:val="0"/>
                                                                  <w:marBottom w:val="0"/>
                                                                  <w:divBdr>
                                                                    <w:top w:val="none" w:sz="0" w:space="0" w:color="auto"/>
                                                                    <w:left w:val="none" w:sz="0" w:space="0" w:color="auto"/>
                                                                    <w:bottom w:val="none" w:sz="0" w:space="0" w:color="auto"/>
                                                                    <w:right w:val="none" w:sz="0" w:space="0" w:color="auto"/>
                                                                  </w:divBdr>
                                                                  <w:divsChild>
                                                                    <w:div w:id="553852282">
                                                                      <w:marLeft w:val="0"/>
                                                                      <w:marRight w:val="0"/>
                                                                      <w:marTop w:val="0"/>
                                                                      <w:marBottom w:val="0"/>
                                                                      <w:divBdr>
                                                                        <w:top w:val="none" w:sz="0" w:space="0" w:color="auto"/>
                                                                        <w:left w:val="none" w:sz="0" w:space="0" w:color="auto"/>
                                                                        <w:bottom w:val="none" w:sz="0" w:space="0" w:color="auto"/>
                                                                        <w:right w:val="none" w:sz="0" w:space="0" w:color="auto"/>
                                                                      </w:divBdr>
                                                                      <w:divsChild>
                                                                        <w:div w:id="1764764295">
                                                                          <w:marLeft w:val="0"/>
                                                                          <w:marRight w:val="0"/>
                                                                          <w:marTop w:val="0"/>
                                                                          <w:marBottom w:val="0"/>
                                                                          <w:divBdr>
                                                                            <w:top w:val="none" w:sz="0" w:space="0" w:color="auto"/>
                                                                            <w:left w:val="none" w:sz="0" w:space="0" w:color="auto"/>
                                                                            <w:bottom w:val="none" w:sz="0" w:space="0" w:color="auto"/>
                                                                            <w:right w:val="none" w:sz="0" w:space="0" w:color="auto"/>
                                                                          </w:divBdr>
                                                                          <w:divsChild>
                                                                            <w:div w:id="4853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0442305">
      <w:bodyDiv w:val="1"/>
      <w:marLeft w:val="0"/>
      <w:marRight w:val="0"/>
      <w:marTop w:val="100"/>
      <w:marBottom w:val="100"/>
      <w:divBdr>
        <w:top w:val="none" w:sz="0" w:space="0" w:color="auto"/>
        <w:left w:val="none" w:sz="0" w:space="0" w:color="auto"/>
        <w:bottom w:val="none" w:sz="0" w:space="0" w:color="auto"/>
        <w:right w:val="none" w:sz="0" w:space="0" w:color="auto"/>
      </w:divBdr>
      <w:divsChild>
        <w:div w:id="1088231779">
          <w:marLeft w:val="0"/>
          <w:marRight w:val="0"/>
          <w:marTop w:val="0"/>
          <w:marBottom w:val="0"/>
          <w:divBdr>
            <w:top w:val="none" w:sz="0" w:space="0" w:color="auto"/>
            <w:left w:val="none" w:sz="0" w:space="0" w:color="auto"/>
            <w:bottom w:val="none" w:sz="0" w:space="0" w:color="auto"/>
            <w:right w:val="none" w:sz="0" w:space="0" w:color="auto"/>
          </w:divBdr>
          <w:divsChild>
            <w:div w:id="42600580">
              <w:marLeft w:val="0"/>
              <w:marRight w:val="0"/>
              <w:marTop w:val="0"/>
              <w:marBottom w:val="0"/>
              <w:divBdr>
                <w:top w:val="none" w:sz="0" w:space="0" w:color="auto"/>
                <w:left w:val="none" w:sz="0" w:space="0" w:color="auto"/>
                <w:bottom w:val="none" w:sz="0" w:space="0" w:color="auto"/>
                <w:right w:val="none" w:sz="0" w:space="0" w:color="auto"/>
              </w:divBdr>
              <w:divsChild>
                <w:div w:id="732242846">
                  <w:marLeft w:val="0"/>
                  <w:marRight w:val="0"/>
                  <w:marTop w:val="0"/>
                  <w:marBottom w:val="0"/>
                  <w:divBdr>
                    <w:top w:val="none" w:sz="0" w:space="0" w:color="auto"/>
                    <w:left w:val="none" w:sz="0" w:space="0" w:color="auto"/>
                    <w:bottom w:val="none" w:sz="0" w:space="0" w:color="auto"/>
                    <w:right w:val="none" w:sz="0" w:space="0" w:color="auto"/>
                  </w:divBdr>
                  <w:divsChild>
                    <w:div w:id="1712922484">
                      <w:marLeft w:val="0"/>
                      <w:marRight w:val="0"/>
                      <w:marTop w:val="0"/>
                      <w:marBottom w:val="0"/>
                      <w:divBdr>
                        <w:top w:val="none" w:sz="0" w:space="0" w:color="auto"/>
                        <w:left w:val="none" w:sz="0" w:space="0" w:color="auto"/>
                        <w:bottom w:val="none" w:sz="0" w:space="0" w:color="auto"/>
                        <w:right w:val="none" w:sz="0" w:space="0" w:color="auto"/>
                      </w:divBdr>
                      <w:divsChild>
                        <w:div w:id="501043762">
                          <w:marLeft w:val="0"/>
                          <w:marRight w:val="0"/>
                          <w:marTop w:val="0"/>
                          <w:marBottom w:val="0"/>
                          <w:divBdr>
                            <w:top w:val="none" w:sz="0" w:space="0" w:color="auto"/>
                            <w:left w:val="none" w:sz="0" w:space="0" w:color="auto"/>
                            <w:bottom w:val="none" w:sz="0" w:space="0" w:color="auto"/>
                            <w:right w:val="none" w:sz="0" w:space="0" w:color="auto"/>
                          </w:divBdr>
                          <w:divsChild>
                            <w:div w:id="27680952">
                              <w:marLeft w:val="0"/>
                              <w:marRight w:val="0"/>
                              <w:marTop w:val="0"/>
                              <w:marBottom w:val="0"/>
                              <w:divBdr>
                                <w:top w:val="none" w:sz="0" w:space="0" w:color="auto"/>
                                <w:left w:val="none" w:sz="0" w:space="0" w:color="auto"/>
                                <w:bottom w:val="none" w:sz="0" w:space="0" w:color="auto"/>
                                <w:right w:val="none" w:sz="0" w:space="0" w:color="auto"/>
                              </w:divBdr>
                              <w:divsChild>
                                <w:div w:id="794756547">
                                  <w:marLeft w:val="0"/>
                                  <w:marRight w:val="0"/>
                                  <w:marTop w:val="0"/>
                                  <w:marBottom w:val="0"/>
                                  <w:divBdr>
                                    <w:top w:val="none" w:sz="0" w:space="0" w:color="auto"/>
                                    <w:left w:val="none" w:sz="0" w:space="0" w:color="auto"/>
                                    <w:bottom w:val="none" w:sz="0" w:space="0" w:color="auto"/>
                                    <w:right w:val="none" w:sz="0" w:space="0" w:color="auto"/>
                                  </w:divBdr>
                                  <w:divsChild>
                                    <w:div w:id="1609656485">
                                      <w:marLeft w:val="0"/>
                                      <w:marRight w:val="0"/>
                                      <w:marTop w:val="0"/>
                                      <w:marBottom w:val="0"/>
                                      <w:divBdr>
                                        <w:top w:val="none" w:sz="0" w:space="0" w:color="auto"/>
                                        <w:left w:val="none" w:sz="0" w:space="0" w:color="auto"/>
                                        <w:bottom w:val="none" w:sz="0" w:space="0" w:color="auto"/>
                                        <w:right w:val="none" w:sz="0" w:space="0" w:color="auto"/>
                                      </w:divBdr>
                                      <w:divsChild>
                                        <w:div w:id="1639260979">
                                          <w:marLeft w:val="0"/>
                                          <w:marRight w:val="0"/>
                                          <w:marTop w:val="0"/>
                                          <w:marBottom w:val="0"/>
                                          <w:divBdr>
                                            <w:top w:val="none" w:sz="0" w:space="0" w:color="auto"/>
                                            <w:left w:val="none" w:sz="0" w:space="0" w:color="auto"/>
                                            <w:bottom w:val="none" w:sz="0" w:space="0" w:color="auto"/>
                                            <w:right w:val="none" w:sz="0" w:space="0" w:color="auto"/>
                                          </w:divBdr>
                                          <w:divsChild>
                                            <w:div w:id="2106606753">
                                              <w:marLeft w:val="0"/>
                                              <w:marRight w:val="0"/>
                                              <w:marTop w:val="0"/>
                                              <w:marBottom w:val="0"/>
                                              <w:divBdr>
                                                <w:top w:val="none" w:sz="0" w:space="0" w:color="auto"/>
                                                <w:left w:val="none" w:sz="0" w:space="0" w:color="auto"/>
                                                <w:bottom w:val="none" w:sz="0" w:space="0" w:color="auto"/>
                                                <w:right w:val="none" w:sz="0" w:space="0" w:color="auto"/>
                                              </w:divBdr>
                                              <w:divsChild>
                                                <w:div w:id="1800802061">
                                                  <w:marLeft w:val="0"/>
                                                  <w:marRight w:val="0"/>
                                                  <w:marTop w:val="0"/>
                                                  <w:marBottom w:val="0"/>
                                                  <w:divBdr>
                                                    <w:top w:val="none" w:sz="0" w:space="0" w:color="auto"/>
                                                    <w:left w:val="none" w:sz="0" w:space="0" w:color="auto"/>
                                                    <w:bottom w:val="none" w:sz="0" w:space="0" w:color="auto"/>
                                                    <w:right w:val="none" w:sz="0" w:space="0" w:color="auto"/>
                                                  </w:divBdr>
                                                  <w:divsChild>
                                                    <w:div w:id="925766083">
                                                      <w:marLeft w:val="0"/>
                                                      <w:marRight w:val="0"/>
                                                      <w:marTop w:val="0"/>
                                                      <w:marBottom w:val="0"/>
                                                      <w:divBdr>
                                                        <w:top w:val="none" w:sz="0" w:space="0" w:color="auto"/>
                                                        <w:left w:val="none" w:sz="0" w:space="0" w:color="auto"/>
                                                        <w:bottom w:val="none" w:sz="0" w:space="0" w:color="auto"/>
                                                        <w:right w:val="none" w:sz="0" w:space="0" w:color="auto"/>
                                                      </w:divBdr>
                                                      <w:divsChild>
                                                        <w:div w:id="1839807156">
                                                          <w:marLeft w:val="0"/>
                                                          <w:marRight w:val="0"/>
                                                          <w:marTop w:val="0"/>
                                                          <w:marBottom w:val="0"/>
                                                          <w:divBdr>
                                                            <w:top w:val="none" w:sz="0" w:space="0" w:color="auto"/>
                                                            <w:left w:val="none" w:sz="0" w:space="0" w:color="auto"/>
                                                            <w:bottom w:val="none" w:sz="0" w:space="0" w:color="auto"/>
                                                            <w:right w:val="none" w:sz="0" w:space="0" w:color="auto"/>
                                                          </w:divBdr>
                                                          <w:divsChild>
                                                            <w:div w:id="200439622">
                                                              <w:marLeft w:val="0"/>
                                                              <w:marRight w:val="0"/>
                                                              <w:marTop w:val="0"/>
                                                              <w:marBottom w:val="0"/>
                                                              <w:divBdr>
                                                                <w:top w:val="none" w:sz="0" w:space="0" w:color="auto"/>
                                                                <w:left w:val="none" w:sz="0" w:space="0" w:color="auto"/>
                                                                <w:bottom w:val="none" w:sz="0" w:space="0" w:color="auto"/>
                                                                <w:right w:val="none" w:sz="0" w:space="0" w:color="auto"/>
                                                              </w:divBdr>
                                                              <w:divsChild>
                                                                <w:div w:id="2092315989">
                                                                  <w:marLeft w:val="0"/>
                                                                  <w:marRight w:val="0"/>
                                                                  <w:marTop w:val="0"/>
                                                                  <w:marBottom w:val="0"/>
                                                                  <w:divBdr>
                                                                    <w:top w:val="none" w:sz="0" w:space="0" w:color="auto"/>
                                                                    <w:left w:val="none" w:sz="0" w:space="0" w:color="auto"/>
                                                                    <w:bottom w:val="none" w:sz="0" w:space="0" w:color="auto"/>
                                                                    <w:right w:val="none" w:sz="0" w:space="0" w:color="auto"/>
                                                                  </w:divBdr>
                                                                  <w:divsChild>
                                                                    <w:div w:id="539128843">
                                                                      <w:marLeft w:val="0"/>
                                                                      <w:marRight w:val="0"/>
                                                                      <w:marTop w:val="0"/>
                                                                      <w:marBottom w:val="0"/>
                                                                      <w:divBdr>
                                                                        <w:top w:val="none" w:sz="0" w:space="0" w:color="auto"/>
                                                                        <w:left w:val="none" w:sz="0" w:space="0" w:color="auto"/>
                                                                        <w:bottom w:val="none" w:sz="0" w:space="0" w:color="auto"/>
                                                                        <w:right w:val="none" w:sz="0" w:space="0" w:color="auto"/>
                                                                      </w:divBdr>
                                                                      <w:divsChild>
                                                                        <w:div w:id="428739415">
                                                                          <w:marLeft w:val="0"/>
                                                                          <w:marRight w:val="0"/>
                                                                          <w:marTop w:val="0"/>
                                                                          <w:marBottom w:val="0"/>
                                                                          <w:divBdr>
                                                                            <w:top w:val="none" w:sz="0" w:space="0" w:color="auto"/>
                                                                            <w:left w:val="none" w:sz="0" w:space="0" w:color="auto"/>
                                                                            <w:bottom w:val="none" w:sz="0" w:space="0" w:color="auto"/>
                                                                            <w:right w:val="none" w:sz="0" w:space="0" w:color="auto"/>
                                                                          </w:divBdr>
                                                                          <w:divsChild>
                                                                            <w:div w:id="7703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2449039">
      <w:bodyDiv w:val="1"/>
      <w:marLeft w:val="0"/>
      <w:marRight w:val="0"/>
      <w:marTop w:val="100"/>
      <w:marBottom w:val="100"/>
      <w:divBdr>
        <w:top w:val="none" w:sz="0" w:space="0" w:color="auto"/>
        <w:left w:val="none" w:sz="0" w:space="0" w:color="auto"/>
        <w:bottom w:val="none" w:sz="0" w:space="0" w:color="auto"/>
        <w:right w:val="none" w:sz="0" w:space="0" w:color="auto"/>
      </w:divBdr>
      <w:divsChild>
        <w:div w:id="927926562">
          <w:marLeft w:val="0"/>
          <w:marRight w:val="0"/>
          <w:marTop w:val="0"/>
          <w:marBottom w:val="0"/>
          <w:divBdr>
            <w:top w:val="none" w:sz="0" w:space="0" w:color="auto"/>
            <w:left w:val="none" w:sz="0" w:space="0" w:color="auto"/>
            <w:bottom w:val="none" w:sz="0" w:space="0" w:color="auto"/>
            <w:right w:val="none" w:sz="0" w:space="0" w:color="auto"/>
          </w:divBdr>
          <w:divsChild>
            <w:div w:id="1540818125">
              <w:marLeft w:val="0"/>
              <w:marRight w:val="0"/>
              <w:marTop w:val="0"/>
              <w:marBottom w:val="0"/>
              <w:divBdr>
                <w:top w:val="none" w:sz="0" w:space="0" w:color="auto"/>
                <w:left w:val="none" w:sz="0" w:space="0" w:color="auto"/>
                <w:bottom w:val="none" w:sz="0" w:space="0" w:color="auto"/>
                <w:right w:val="none" w:sz="0" w:space="0" w:color="auto"/>
              </w:divBdr>
              <w:divsChild>
                <w:div w:id="1614896807">
                  <w:marLeft w:val="0"/>
                  <w:marRight w:val="0"/>
                  <w:marTop w:val="0"/>
                  <w:marBottom w:val="0"/>
                  <w:divBdr>
                    <w:top w:val="none" w:sz="0" w:space="0" w:color="auto"/>
                    <w:left w:val="none" w:sz="0" w:space="0" w:color="auto"/>
                    <w:bottom w:val="none" w:sz="0" w:space="0" w:color="auto"/>
                    <w:right w:val="none" w:sz="0" w:space="0" w:color="auto"/>
                  </w:divBdr>
                  <w:divsChild>
                    <w:div w:id="534661308">
                      <w:marLeft w:val="0"/>
                      <w:marRight w:val="0"/>
                      <w:marTop w:val="0"/>
                      <w:marBottom w:val="0"/>
                      <w:divBdr>
                        <w:top w:val="none" w:sz="0" w:space="0" w:color="auto"/>
                        <w:left w:val="none" w:sz="0" w:space="0" w:color="auto"/>
                        <w:bottom w:val="none" w:sz="0" w:space="0" w:color="auto"/>
                        <w:right w:val="none" w:sz="0" w:space="0" w:color="auto"/>
                      </w:divBdr>
                      <w:divsChild>
                        <w:div w:id="1148060463">
                          <w:marLeft w:val="0"/>
                          <w:marRight w:val="0"/>
                          <w:marTop w:val="0"/>
                          <w:marBottom w:val="0"/>
                          <w:divBdr>
                            <w:top w:val="none" w:sz="0" w:space="0" w:color="auto"/>
                            <w:left w:val="none" w:sz="0" w:space="0" w:color="auto"/>
                            <w:bottom w:val="none" w:sz="0" w:space="0" w:color="auto"/>
                            <w:right w:val="none" w:sz="0" w:space="0" w:color="auto"/>
                          </w:divBdr>
                          <w:divsChild>
                            <w:div w:id="1433814540">
                              <w:marLeft w:val="0"/>
                              <w:marRight w:val="0"/>
                              <w:marTop w:val="0"/>
                              <w:marBottom w:val="0"/>
                              <w:divBdr>
                                <w:top w:val="none" w:sz="0" w:space="0" w:color="auto"/>
                                <w:left w:val="none" w:sz="0" w:space="0" w:color="auto"/>
                                <w:bottom w:val="none" w:sz="0" w:space="0" w:color="auto"/>
                                <w:right w:val="none" w:sz="0" w:space="0" w:color="auto"/>
                              </w:divBdr>
                              <w:divsChild>
                                <w:div w:id="569657004">
                                  <w:marLeft w:val="0"/>
                                  <w:marRight w:val="0"/>
                                  <w:marTop w:val="0"/>
                                  <w:marBottom w:val="0"/>
                                  <w:divBdr>
                                    <w:top w:val="none" w:sz="0" w:space="0" w:color="auto"/>
                                    <w:left w:val="none" w:sz="0" w:space="0" w:color="auto"/>
                                    <w:bottom w:val="none" w:sz="0" w:space="0" w:color="auto"/>
                                    <w:right w:val="none" w:sz="0" w:space="0" w:color="auto"/>
                                  </w:divBdr>
                                  <w:divsChild>
                                    <w:div w:id="212423506">
                                      <w:marLeft w:val="0"/>
                                      <w:marRight w:val="0"/>
                                      <w:marTop w:val="0"/>
                                      <w:marBottom w:val="0"/>
                                      <w:divBdr>
                                        <w:top w:val="none" w:sz="0" w:space="0" w:color="auto"/>
                                        <w:left w:val="none" w:sz="0" w:space="0" w:color="auto"/>
                                        <w:bottom w:val="none" w:sz="0" w:space="0" w:color="auto"/>
                                        <w:right w:val="none" w:sz="0" w:space="0" w:color="auto"/>
                                      </w:divBdr>
                                      <w:divsChild>
                                        <w:div w:id="1346444704">
                                          <w:marLeft w:val="0"/>
                                          <w:marRight w:val="0"/>
                                          <w:marTop w:val="0"/>
                                          <w:marBottom w:val="0"/>
                                          <w:divBdr>
                                            <w:top w:val="none" w:sz="0" w:space="0" w:color="auto"/>
                                            <w:left w:val="none" w:sz="0" w:space="0" w:color="auto"/>
                                            <w:bottom w:val="none" w:sz="0" w:space="0" w:color="auto"/>
                                            <w:right w:val="none" w:sz="0" w:space="0" w:color="auto"/>
                                          </w:divBdr>
                                          <w:divsChild>
                                            <w:div w:id="1927110228">
                                              <w:marLeft w:val="0"/>
                                              <w:marRight w:val="0"/>
                                              <w:marTop w:val="0"/>
                                              <w:marBottom w:val="0"/>
                                              <w:divBdr>
                                                <w:top w:val="none" w:sz="0" w:space="0" w:color="auto"/>
                                                <w:left w:val="none" w:sz="0" w:space="0" w:color="auto"/>
                                                <w:bottom w:val="none" w:sz="0" w:space="0" w:color="auto"/>
                                                <w:right w:val="none" w:sz="0" w:space="0" w:color="auto"/>
                                              </w:divBdr>
                                              <w:divsChild>
                                                <w:div w:id="2108424545">
                                                  <w:marLeft w:val="0"/>
                                                  <w:marRight w:val="0"/>
                                                  <w:marTop w:val="0"/>
                                                  <w:marBottom w:val="0"/>
                                                  <w:divBdr>
                                                    <w:top w:val="none" w:sz="0" w:space="0" w:color="auto"/>
                                                    <w:left w:val="none" w:sz="0" w:space="0" w:color="auto"/>
                                                    <w:bottom w:val="none" w:sz="0" w:space="0" w:color="auto"/>
                                                    <w:right w:val="none" w:sz="0" w:space="0" w:color="auto"/>
                                                  </w:divBdr>
                                                  <w:divsChild>
                                                    <w:div w:id="1895003514">
                                                      <w:marLeft w:val="0"/>
                                                      <w:marRight w:val="0"/>
                                                      <w:marTop w:val="0"/>
                                                      <w:marBottom w:val="0"/>
                                                      <w:divBdr>
                                                        <w:top w:val="none" w:sz="0" w:space="0" w:color="auto"/>
                                                        <w:left w:val="none" w:sz="0" w:space="0" w:color="auto"/>
                                                        <w:bottom w:val="none" w:sz="0" w:space="0" w:color="auto"/>
                                                        <w:right w:val="none" w:sz="0" w:space="0" w:color="auto"/>
                                                      </w:divBdr>
                                                      <w:divsChild>
                                                        <w:div w:id="1296330749">
                                                          <w:marLeft w:val="0"/>
                                                          <w:marRight w:val="0"/>
                                                          <w:marTop w:val="0"/>
                                                          <w:marBottom w:val="0"/>
                                                          <w:divBdr>
                                                            <w:top w:val="none" w:sz="0" w:space="0" w:color="auto"/>
                                                            <w:left w:val="none" w:sz="0" w:space="0" w:color="auto"/>
                                                            <w:bottom w:val="none" w:sz="0" w:space="0" w:color="auto"/>
                                                            <w:right w:val="none" w:sz="0" w:space="0" w:color="auto"/>
                                                          </w:divBdr>
                                                          <w:divsChild>
                                                            <w:div w:id="1735621536">
                                                              <w:marLeft w:val="0"/>
                                                              <w:marRight w:val="0"/>
                                                              <w:marTop w:val="0"/>
                                                              <w:marBottom w:val="0"/>
                                                              <w:divBdr>
                                                                <w:top w:val="none" w:sz="0" w:space="0" w:color="auto"/>
                                                                <w:left w:val="none" w:sz="0" w:space="0" w:color="auto"/>
                                                                <w:bottom w:val="none" w:sz="0" w:space="0" w:color="auto"/>
                                                                <w:right w:val="none" w:sz="0" w:space="0" w:color="auto"/>
                                                              </w:divBdr>
                                                              <w:divsChild>
                                                                <w:div w:id="1349940628">
                                                                  <w:marLeft w:val="0"/>
                                                                  <w:marRight w:val="0"/>
                                                                  <w:marTop w:val="0"/>
                                                                  <w:marBottom w:val="0"/>
                                                                  <w:divBdr>
                                                                    <w:top w:val="none" w:sz="0" w:space="0" w:color="auto"/>
                                                                    <w:left w:val="none" w:sz="0" w:space="0" w:color="auto"/>
                                                                    <w:bottom w:val="none" w:sz="0" w:space="0" w:color="auto"/>
                                                                    <w:right w:val="none" w:sz="0" w:space="0" w:color="auto"/>
                                                                  </w:divBdr>
                                                                  <w:divsChild>
                                                                    <w:div w:id="1109425887">
                                                                      <w:marLeft w:val="0"/>
                                                                      <w:marRight w:val="0"/>
                                                                      <w:marTop w:val="0"/>
                                                                      <w:marBottom w:val="0"/>
                                                                      <w:divBdr>
                                                                        <w:top w:val="none" w:sz="0" w:space="0" w:color="auto"/>
                                                                        <w:left w:val="none" w:sz="0" w:space="0" w:color="auto"/>
                                                                        <w:bottom w:val="none" w:sz="0" w:space="0" w:color="auto"/>
                                                                        <w:right w:val="none" w:sz="0" w:space="0" w:color="auto"/>
                                                                      </w:divBdr>
                                                                      <w:divsChild>
                                                                        <w:div w:id="665479277">
                                                                          <w:marLeft w:val="0"/>
                                                                          <w:marRight w:val="0"/>
                                                                          <w:marTop w:val="0"/>
                                                                          <w:marBottom w:val="0"/>
                                                                          <w:divBdr>
                                                                            <w:top w:val="none" w:sz="0" w:space="0" w:color="auto"/>
                                                                            <w:left w:val="none" w:sz="0" w:space="0" w:color="auto"/>
                                                                            <w:bottom w:val="none" w:sz="0" w:space="0" w:color="auto"/>
                                                                            <w:right w:val="none" w:sz="0" w:space="0" w:color="auto"/>
                                                                          </w:divBdr>
                                                                          <w:divsChild>
                                                                            <w:div w:id="786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s\Documents\Word&#25991;&#26723;&#27169;&#26495;-V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34316-F695-4C9B-9513-5B20C23F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Template>
  <TotalTime>6377</TotalTime>
  <Pages>8</Pages>
  <Words>652</Words>
  <Characters>3723</Characters>
  <Application>Microsoft Office Word</Application>
  <DocSecurity>0</DocSecurity>
  <Lines>31</Lines>
  <Paragraphs>8</Paragraphs>
  <ScaleCrop>false</ScaleCrop>
  <Company>503</Company>
  <LinksUpToDate>false</LinksUpToDate>
  <CharactersWithSpaces>4367</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 Xin</dc:creator>
  <cp:lastModifiedBy>admin</cp:lastModifiedBy>
  <cp:revision>521</cp:revision>
  <dcterms:created xsi:type="dcterms:W3CDTF">2012-09-25T07:15:00Z</dcterms:created>
  <dcterms:modified xsi:type="dcterms:W3CDTF">2014-03-26T06:56:00Z</dcterms:modified>
</cp:coreProperties>
</file>